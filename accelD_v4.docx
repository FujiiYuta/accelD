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68F1BD79" w:rsidR="00ED3980" w:rsidRDefault="00A14692" w:rsidP="004428F6">
            <w:pPr>
              <w:pStyle w:val="IPSJ1"/>
            </w:pPr>
            <w:proofErr w:type="spellStart"/>
            <w:r>
              <w:t>accelD</w:t>
            </w:r>
            <w:proofErr w:type="spellEnd"/>
            <w:r>
              <w:t xml:space="preserve"> : </w:t>
            </w:r>
            <w:r w:rsidR="004428F6">
              <w:rPr>
                <w:rFonts w:hint="eastAsia"/>
              </w:rPr>
              <w:t>ウェアラブルデバイスを用いた</w:t>
            </w:r>
            <w:r w:rsidR="00F62AF3">
              <w:rPr>
                <w:rFonts w:hint="eastAsia"/>
              </w:rPr>
              <w:t>挨拶</w:t>
            </w:r>
            <w:r w:rsidR="0046696B">
              <w:rPr>
                <w:rFonts w:hint="eastAsia"/>
              </w:rPr>
              <w:t>の</w:t>
            </w:r>
            <w:r w:rsidR="00F62AF3">
              <w:rPr>
                <w:rFonts w:hint="eastAsia"/>
              </w:rPr>
              <w:t>ジェスチャ認識と人間関係の親密度の測定と応用</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3472E745" w:rsidR="00ED3980" w:rsidRDefault="004735D0" w:rsidP="006D5BFB">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w:t>
            </w:r>
            <w:r w:rsidR="000E02E5">
              <w:t>親密</w:t>
            </w:r>
            <w:r w:rsidR="009C5E49">
              <w:rPr>
                <w:rFonts w:hint="eastAsia"/>
              </w:rPr>
              <w:t>さの</w:t>
            </w:r>
            <w:bookmarkStart w:id="0" w:name="_GoBack"/>
            <w:bookmarkEnd w:id="0"/>
            <w:r w:rsidR="000E02E5">
              <w:t>度</w:t>
            </w:r>
            <w:r w:rsidR="00E710A5" w:rsidRPr="00E710A5">
              <w:rPr>
                <w:rFonts w:hint="eastAsia"/>
              </w:rPr>
              <w:t>合いを表す</w:t>
            </w:r>
            <w:r w:rsidR="00E710A5" w:rsidRPr="00E710A5">
              <w:rPr>
                <w:rFonts w:hint="eastAsia"/>
              </w:rPr>
              <w:t>.</w:t>
            </w:r>
            <w:r w:rsidR="006D5BFB">
              <w:t xml:space="preserve"> </w:t>
            </w:r>
            <w:r w:rsidR="000E02E5">
              <w:rPr>
                <w:rFonts w:hint="eastAsia"/>
              </w:rPr>
              <w:t>我々は</w:t>
            </w:r>
            <w:r w:rsidR="000E02E5">
              <w:t xml:space="preserve">, </w:t>
            </w:r>
            <w:r w:rsidR="000E02E5">
              <w:rPr>
                <w:rFonts w:hint="eastAsia"/>
              </w:rPr>
              <w:t>これらのさまざまなジェスチャは対面する人同士の仲の良さや親密度などの関係性を示すと考えた</w:t>
            </w:r>
            <w:r w:rsidR="000E02E5">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w:t>
            </w:r>
            <w:proofErr w:type="gramStart"/>
            <w:r w:rsidR="00E710A5" w:rsidRPr="00E710A5">
              <w:rPr>
                <w:rFonts w:hint="eastAsia"/>
              </w:rPr>
              <w:t>を</w:t>
            </w:r>
            <w:proofErr w:type="gramEnd"/>
            <w:r w:rsidR="00E710A5" w:rsidRPr="00E710A5">
              <w:rPr>
                <w:rFonts w:hint="eastAsia"/>
              </w:rPr>
              <w:t>行い</w:t>
            </w:r>
            <w:r w:rsidR="000E02E5">
              <w:t>親密度</w:t>
            </w:r>
            <w:proofErr w:type="gramStart"/>
            <w:r w:rsidR="00E710A5" w:rsidRPr="00E710A5">
              <w:rPr>
                <w:rFonts w:hint="eastAsia"/>
              </w:rPr>
              <w:t>を</w:t>
            </w:r>
            <w:proofErr w:type="gramEnd"/>
            <w:r w:rsidR="00E710A5" w:rsidRPr="00E710A5">
              <w:rPr>
                <w:rFonts w:hint="eastAsia"/>
              </w:rPr>
              <w:t>測ることで</w:t>
            </w:r>
            <w:r w:rsidR="00E710A5" w:rsidRPr="00E710A5">
              <w:rPr>
                <w:rFonts w:hint="eastAsia"/>
              </w:rPr>
              <w:t xml:space="preserve">, </w:t>
            </w:r>
            <w:r w:rsidR="00E710A5" w:rsidRPr="00E710A5">
              <w:rPr>
                <w:rFonts w:hint="eastAsia"/>
              </w:rPr>
              <w:t>その</w:t>
            </w:r>
            <w:r w:rsidR="000E02E5">
              <w:t>親密度</w:t>
            </w:r>
            <w:r w:rsidR="00E710A5" w:rsidRPr="00E710A5">
              <w:rPr>
                <w:rFonts w:hint="eastAsia"/>
              </w:rPr>
              <w:t>に比例したコミュニケーションを促すシステム</w:t>
            </w:r>
            <w:r w:rsidR="00E710A5" w:rsidRPr="00E710A5">
              <w:rPr>
                <w:rFonts w:hint="eastAsia"/>
              </w:rPr>
              <w:t xml:space="preserve">, </w:t>
            </w:r>
            <w:proofErr w:type="spellStart"/>
            <w:r w:rsidR="00E710A5" w:rsidRPr="00E710A5">
              <w:rPr>
                <w:rFonts w:hint="eastAsia"/>
              </w:rPr>
              <w:t>accelD</w:t>
            </w:r>
            <w:proofErr w:type="spellEnd"/>
            <w:r w:rsidR="00E710A5" w:rsidRPr="00E710A5">
              <w:rPr>
                <w:rFonts w:hint="eastAsia"/>
              </w:rPr>
              <w:t>を提案する</w:t>
            </w:r>
            <w:r w:rsidR="00E710A5" w:rsidRPr="00E710A5">
              <w:rPr>
                <w:rFonts w:hint="eastAsia"/>
              </w:rPr>
              <w:t xml:space="preserve">. </w:t>
            </w:r>
            <w:proofErr w:type="spellStart"/>
            <w:r w:rsidR="00E710A5" w:rsidRPr="00E710A5">
              <w:rPr>
                <w:rFonts w:hint="eastAsia"/>
              </w:rPr>
              <w:t>accelD</w:t>
            </w:r>
            <w:proofErr w:type="spellEnd"/>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1B13FB98" w14:textId="77777777" w:rsidR="000B1291"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w:t>
      </w:r>
      <w:r w:rsidR="00F62AF3">
        <w:t xml:space="preserve"> </w:t>
      </w:r>
      <w:r w:rsidR="00F62AF3">
        <w:rPr>
          <w:rFonts w:hint="eastAsia"/>
        </w:rPr>
        <w:t>挨拶には</w:t>
      </w:r>
      <w:r w:rsidR="00F62AF3">
        <w:t xml:space="preserve">, </w:t>
      </w:r>
      <w:r w:rsidR="005050E0">
        <w:rPr>
          <w:rFonts w:hint="eastAsia"/>
        </w:rPr>
        <w:t>ジェスチャを伴う</w:t>
      </w:r>
      <w:r w:rsidR="00F62AF3">
        <w:rPr>
          <w:rFonts w:hint="eastAsia"/>
        </w:rPr>
        <w:t>ことがある</w:t>
      </w:r>
      <w:r w:rsidR="005050E0">
        <w:t xml:space="preserve">. </w:t>
      </w:r>
      <w:r w:rsidR="00E63D5F">
        <w:rPr>
          <w:rFonts w:hint="eastAsia"/>
        </w:rPr>
        <w:t>たとえば</w:t>
      </w:r>
      <w:r w:rsidR="00E63D5F">
        <w:t>,</w:t>
      </w:r>
      <w:r w:rsidR="000B1291">
        <w:rPr>
          <w:rFonts w:hint="eastAsia"/>
        </w:rPr>
        <w:t>友達であれば手を</w:t>
      </w:r>
      <w:proofErr w:type="gramStart"/>
      <w:r w:rsidR="000B1291">
        <w:rPr>
          <w:rFonts w:hint="eastAsia"/>
        </w:rPr>
        <w:t>振ったり</w:t>
      </w:r>
      <w:proofErr w:type="gramEnd"/>
      <w:r w:rsidR="000B1291">
        <w:rPr>
          <w:rFonts w:hint="eastAsia"/>
        </w:rPr>
        <w:t>ハイタッチをすることが</w:t>
      </w:r>
      <w:r w:rsidR="00A60035">
        <w:rPr>
          <w:rFonts w:hint="eastAsia"/>
        </w:rPr>
        <w:t>ある</w:t>
      </w:r>
      <w:r w:rsidR="00A60035">
        <w:t xml:space="preserve">. </w:t>
      </w:r>
      <w:r w:rsidR="000B1291">
        <w:rPr>
          <w:rFonts w:hint="eastAsia"/>
        </w:rPr>
        <w:t>初対面の人であればお辞儀をしたり握手をしたりすることもある</w:t>
      </w:r>
      <w:r w:rsidR="000B1291">
        <w:t xml:space="preserve">. </w:t>
      </w:r>
      <w:r w:rsidR="000B1291">
        <w:rPr>
          <w:rFonts w:hint="eastAsia"/>
        </w:rPr>
        <w:t>我々は</w:t>
      </w:r>
      <w:r w:rsidR="000B1291">
        <w:t xml:space="preserve">, </w:t>
      </w:r>
      <w:r w:rsidR="00A60035">
        <w:rPr>
          <w:rFonts w:hint="eastAsia"/>
        </w:rPr>
        <w:t>これらの</w:t>
      </w:r>
      <w:r w:rsidR="00AF3F57">
        <w:rPr>
          <w:rFonts w:hint="eastAsia"/>
        </w:rPr>
        <w:t>さまざまな</w:t>
      </w:r>
      <w:r w:rsidR="00A60035">
        <w:rPr>
          <w:rFonts w:hint="eastAsia"/>
        </w:rPr>
        <w:t>ジェスチャは対面する人同士の</w:t>
      </w:r>
      <w:r w:rsidR="002D228B">
        <w:rPr>
          <w:rFonts w:hint="eastAsia"/>
        </w:rPr>
        <w:t>仲</w:t>
      </w:r>
      <w:r w:rsidR="000B1291">
        <w:rPr>
          <w:rFonts w:hint="eastAsia"/>
        </w:rPr>
        <w:t>の良さや親密度などの関係性を示すと考えた</w:t>
      </w:r>
      <w:r w:rsidR="002D228B">
        <w:rPr>
          <w:rFonts w:hint="eastAsia"/>
        </w:rPr>
        <w:t xml:space="preserve">. </w:t>
      </w:r>
    </w:p>
    <w:p w14:paraId="0C829348" w14:textId="6588D2FA" w:rsidR="002D228B" w:rsidRDefault="002D228B" w:rsidP="007B06D2">
      <w:r>
        <w:rPr>
          <w:rFonts w:hint="eastAsia"/>
        </w:rPr>
        <w:t xml:space="preserve">　そこで本研究では</w:t>
      </w:r>
      <w:r>
        <w:t xml:space="preserve">, </w:t>
      </w:r>
      <w:r w:rsidR="000B1291">
        <w:rPr>
          <w:rFonts w:hint="eastAsia"/>
        </w:rPr>
        <w:t>腕に装着した</w:t>
      </w:r>
      <w:r w:rsidR="00D012E7">
        <w:rPr>
          <w:rFonts w:hint="eastAsia"/>
        </w:rPr>
        <w:t>ウェアラブルデバイス</w:t>
      </w:r>
      <w:r w:rsidR="00D40E01">
        <w:rPr>
          <w:rFonts w:hint="eastAsia"/>
        </w:rPr>
        <w:t>を用いて</w:t>
      </w:r>
      <w:r w:rsidR="00D40E01">
        <w:t xml:space="preserve">, </w:t>
      </w:r>
      <w:r w:rsidR="00D40E01">
        <w:rPr>
          <w:rFonts w:hint="eastAsia"/>
        </w:rPr>
        <w:t>これらの</w:t>
      </w:r>
      <w:r w:rsidR="000A7AD0">
        <w:rPr>
          <w:rFonts w:hint="eastAsia"/>
        </w:rPr>
        <w:t>ジェスチャ認識</w:t>
      </w:r>
      <w:r w:rsidR="00D40E01">
        <w:rPr>
          <w:rFonts w:hint="eastAsia"/>
        </w:rPr>
        <w:t>をし</w:t>
      </w:r>
      <w:r w:rsidR="00D40E01">
        <w:t xml:space="preserve">, </w:t>
      </w:r>
      <w:r w:rsidR="00D40E01">
        <w:rPr>
          <w:rFonts w:hint="eastAsia"/>
        </w:rPr>
        <w:t>ジェスチャの種類や特徴</w:t>
      </w:r>
      <w:r w:rsidR="00D40E01">
        <w:t xml:space="preserve">, </w:t>
      </w:r>
      <w:r w:rsidR="00D40E01">
        <w:rPr>
          <w:rFonts w:hint="eastAsia"/>
        </w:rPr>
        <w:t>強さか</w:t>
      </w:r>
      <w:r w:rsidR="000C54BD">
        <w:rPr>
          <w:rFonts w:hint="eastAsia"/>
        </w:rPr>
        <w:t>ら仲の良さや親密度といった人間関係の測定を試行する</w:t>
      </w:r>
      <w:r w:rsidR="000C54BD">
        <w:t xml:space="preserve">. </w:t>
      </w:r>
      <w:r w:rsidR="000C54BD">
        <w:rPr>
          <w:rFonts w:hint="eastAsia"/>
        </w:rPr>
        <w:t>本研究ではこの親密度に基づき</w:t>
      </w:r>
      <w:r w:rsidR="000C54BD">
        <w:t xml:space="preserve">, </w:t>
      </w:r>
      <w:r w:rsidR="000C54BD">
        <w:rPr>
          <w:rFonts w:hint="eastAsia"/>
        </w:rPr>
        <w:t>個人間の情報の公開ルールを段階的に</w:t>
      </w:r>
      <w:r w:rsidR="00303712">
        <w:rPr>
          <w:rFonts w:hint="eastAsia"/>
        </w:rPr>
        <w:t>変更する</w:t>
      </w:r>
      <w:proofErr w:type="spellStart"/>
      <w:r w:rsidR="003710E8">
        <w:t>accelD</w:t>
      </w:r>
      <w:proofErr w:type="spellEnd"/>
      <w:r w:rsidR="003710E8">
        <w:rPr>
          <w:rFonts w:hint="eastAsia"/>
        </w:rPr>
        <w:t>を提案する</w:t>
      </w:r>
      <w:r w:rsidR="003710E8">
        <w:t xml:space="preserve">. </w:t>
      </w:r>
      <w:proofErr w:type="spellStart"/>
      <w:r w:rsidR="003630B6">
        <w:t>accelD</w:t>
      </w:r>
      <w:proofErr w:type="spellEnd"/>
      <w:r w:rsidR="003630B6">
        <w:rPr>
          <w:rFonts w:hint="eastAsia"/>
        </w:rPr>
        <w:t>は</w:t>
      </w:r>
      <w:r w:rsidR="003630B6">
        <w:t xml:space="preserve">, </w:t>
      </w:r>
      <w:r w:rsidR="003630B6">
        <w:rPr>
          <w:rFonts w:hint="eastAsia"/>
        </w:rPr>
        <w:t>機械学習における分類のアルゴリズム</w:t>
      </w:r>
      <w:r w:rsidR="00DD1216">
        <w:t xml:space="preserve">, </w:t>
      </w:r>
      <w:proofErr w:type="gramStart"/>
      <w:r w:rsidR="00DD1216">
        <w:t>k</w:t>
      </w:r>
      <w:proofErr w:type="gramEnd"/>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xml:space="preserve">, </w:t>
      </w:r>
      <w:proofErr w:type="gramStart"/>
      <w:r>
        <w:t>k</w:t>
      </w:r>
      <w:proofErr w:type="gramEnd"/>
      <w:r>
        <w:rPr>
          <w:rFonts w:hint="eastAsia"/>
        </w:rPr>
        <w:t>近傍法を用いる</w:t>
      </w:r>
      <w:r>
        <w:t xml:space="preserve">. </w:t>
      </w:r>
    </w:p>
    <w:p w14:paraId="3B51430D" w14:textId="0AAEDD4D" w:rsidR="00ED3980" w:rsidRDefault="00A356AD">
      <w:pPr>
        <w:pStyle w:val="1"/>
      </w:pPr>
      <w:proofErr w:type="spellStart"/>
      <w:r>
        <w:lastRenderedPageBreak/>
        <w:t>accelD</w:t>
      </w:r>
      <w:proofErr w:type="spellEnd"/>
    </w:p>
    <w:tbl>
      <w:tblPr>
        <w:tblW w:w="495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1100"/>
        <w:gridCol w:w="1296"/>
        <w:gridCol w:w="1395"/>
        <w:gridCol w:w="1162"/>
      </w:tblGrid>
      <w:tr w:rsidR="00E228D7" w14:paraId="4F4167B3" w14:textId="77777777" w:rsidTr="00E228D7">
        <w:trPr>
          <w:cantSplit/>
          <w:trHeight w:val="191"/>
        </w:trPr>
        <w:tc>
          <w:tcPr>
            <w:tcW w:w="1110" w:type="pct"/>
          </w:tcPr>
          <w:p w14:paraId="4CB5254D" w14:textId="748C7798" w:rsidR="00191D24" w:rsidRDefault="000E02E5" w:rsidP="00126024">
            <w:pPr>
              <w:spacing w:line="180" w:lineRule="exact"/>
              <w:jc w:val="center"/>
              <w:rPr>
                <w:sz w:val="16"/>
              </w:rPr>
            </w:pPr>
            <w:r>
              <w:rPr>
                <w:sz w:val="16"/>
              </w:rPr>
              <w:t>親密度</w:t>
            </w:r>
          </w:p>
        </w:tc>
        <w:tc>
          <w:tcPr>
            <w:tcW w:w="1308" w:type="pct"/>
          </w:tcPr>
          <w:p w14:paraId="5C64D064" w14:textId="77777777" w:rsidR="00191D24" w:rsidRDefault="00191D24" w:rsidP="00126024">
            <w:pPr>
              <w:spacing w:line="180" w:lineRule="exact"/>
              <w:jc w:val="center"/>
              <w:rPr>
                <w:sz w:val="16"/>
              </w:rPr>
            </w:pPr>
            <w:r>
              <w:rPr>
                <w:rFonts w:hint="eastAsia"/>
                <w:sz w:val="16"/>
              </w:rPr>
              <w:t>低</w:t>
            </w:r>
          </w:p>
        </w:tc>
        <w:tc>
          <w:tcPr>
            <w:tcW w:w="1408" w:type="pct"/>
          </w:tcPr>
          <w:p w14:paraId="229B68DE" w14:textId="77777777" w:rsidR="00191D24" w:rsidRDefault="00191D24" w:rsidP="00126024">
            <w:pPr>
              <w:spacing w:line="180" w:lineRule="exact"/>
              <w:jc w:val="center"/>
              <w:rPr>
                <w:sz w:val="16"/>
              </w:rPr>
            </w:pPr>
            <w:r>
              <w:rPr>
                <w:rFonts w:hint="eastAsia"/>
                <w:sz w:val="16"/>
              </w:rPr>
              <w:t>中</w:t>
            </w:r>
          </w:p>
        </w:tc>
        <w:tc>
          <w:tcPr>
            <w:tcW w:w="1173" w:type="pct"/>
          </w:tcPr>
          <w:p w14:paraId="3F12CCA3" w14:textId="77777777" w:rsidR="00191D24" w:rsidRDefault="00191D24" w:rsidP="00126024">
            <w:pPr>
              <w:spacing w:line="180" w:lineRule="exact"/>
              <w:jc w:val="center"/>
              <w:rPr>
                <w:sz w:val="16"/>
              </w:rPr>
            </w:pPr>
            <w:r>
              <w:rPr>
                <w:rFonts w:hint="eastAsia"/>
                <w:sz w:val="16"/>
              </w:rPr>
              <w:t>高</w:t>
            </w:r>
          </w:p>
        </w:tc>
      </w:tr>
      <w:tr w:rsidR="00E228D7" w14:paraId="7A1B87D7" w14:textId="77777777" w:rsidTr="00E228D7">
        <w:trPr>
          <w:cantSplit/>
          <w:trHeight w:val="350"/>
        </w:trPr>
        <w:tc>
          <w:tcPr>
            <w:tcW w:w="1110" w:type="pct"/>
          </w:tcPr>
          <w:p w14:paraId="1B3419BE" w14:textId="77777777" w:rsidR="00191D24" w:rsidRDefault="00191D24" w:rsidP="00126024">
            <w:pPr>
              <w:spacing w:line="180" w:lineRule="exact"/>
              <w:jc w:val="center"/>
              <w:rPr>
                <w:sz w:val="16"/>
              </w:rPr>
            </w:pPr>
            <w:r>
              <w:rPr>
                <w:rFonts w:hint="eastAsia"/>
                <w:sz w:val="16"/>
              </w:rPr>
              <w:t>ジェスチャの種類</w:t>
            </w:r>
          </w:p>
        </w:tc>
        <w:tc>
          <w:tcPr>
            <w:tcW w:w="1308" w:type="pct"/>
          </w:tcPr>
          <w:p w14:paraId="38CC4E17" w14:textId="77777777" w:rsidR="00191D24" w:rsidRDefault="00191D24" w:rsidP="00126024">
            <w:pPr>
              <w:spacing w:line="180" w:lineRule="exact"/>
              <w:jc w:val="center"/>
              <w:rPr>
                <w:sz w:val="16"/>
              </w:rPr>
            </w:pPr>
            <w:r>
              <w:rPr>
                <w:rFonts w:hint="eastAsia"/>
                <w:sz w:val="16"/>
              </w:rPr>
              <w:t>お辞儀</w:t>
            </w:r>
          </w:p>
          <w:p w14:paraId="10DC8773" w14:textId="77777777" w:rsidR="00191D24" w:rsidRDefault="00191D24" w:rsidP="00126024">
            <w:pPr>
              <w:spacing w:line="180" w:lineRule="exact"/>
              <w:jc w:val="center"/>
              <w:rPr>
                <w:sz w:val="16"/>
              </w:rPr>
            </w:pPr>
            <w:r>
              <w:rPr>
                <w:rFonts w:hint="eastAsia"/>
                <w:sz w:val="16"/>
              </w:rPr>
              <w:t>握手</w:t>
            </w:r>
          </w:p>
        </w:tc>
        <w:tc>
          <w:tcPr>
            <w:tcW w:w="1408" w:type="pct"/>
          </w:tcPr>
          <w:p w14:paraId="7744F801" w14:textId="77777777" w:rsidR="00191D24" w:rsidRDefault="00191D24" w:rsidP="00126024">
            <w:pPr>
              <w:spacing w:line="180" w:lineRule="exact"/>
              <w:jc w:val="center"/>
              <w:rPr>
                <w:sz w:val="16"/>
              </w:rPr>
            </w:pPr>
            <w:r>
              <w:rPr>
                <w:rFonts w:hint="eastAsia"/>
                <w:sz w:val="16"/>
              </w:rPr>
              <w:t>乾杯</w:t>
            </w:r>
          </w:p>
          <w:p w14:paraId="2BEB252B" w14:textId="77777777" w:rsidR="00191D24" w:rsidRDefault="00191D24" w:rsidP="00126024">
            <w:pPr>
              <w:spacing w:line="180" w:lineRule="exact"/>
              <w:jc w:val="center"/>
              <w:rPr>
                <w:sz w:val="16"/>
              </w:rPr>
            </w:pPr>
            <w:r>
              <w:rPr>
                <w:rFonts w:hint="eastAsia"/>
                <w:sz w:val="16"/>
              </w:rPr>
              <w:t>手を振る</w:t>
            </w:r>
          </w:p>
        </w:tc>
        <w:tc>
          <w:tcPr>
            <w:tcW w:w="1173" w:type="pct"/>
          </w:tcPr>
          <w:p w14:paraId="76FD9E30" w14:textId="77777777" w:rsidR="00191D24" w:rsidRDefault="00191D24" w:rsidP="00126024">
            <w:pPr>
              <w:spacing w:line="180" w:lineRule="exact"/>
              <w:jc w:val="center"/>
              <w:rPr>
                <w:sz w:val="16"/>
              </w:rPr>
            </w:pPr>
            <w:r>
              <w:rPr>
                <w:rFonts w:hint="eastAsia"/>
                <w:sz w:val="16"/>
              </w:rPr>
              <w:t>ハグ</w:t>
            </w:r>
          </w:p>
          <w:p w14:paraId="7AAA80C9" w14:textId="77777777" w:rsidR="00191D24" w:rsidRDefault="00191D24" w:rsidP="00126024">
            <w:pPr>
              <w:spacing w:line="180" w:lineRule="exact"/>
              <w:jc w:val="center"/>
              <w:rPr>
                <w:sz w:val="16"/>
              </w:rPr>
            </w:pPr>
            <w:r>
              <w:rPr>
                <w:rFonts w:hint="eastAsia"/>
                <w:sz w:val="16"/>
              </w:rPr>
              <w:t>肩を組む</w:t>
            </w:r>
          </w:p>
        </w:tc>
      </w:tr>
      <w:tr w:rsidR="00E228D7" w14:paraId="75DF74A8" w14:textId="77777777" w:rsidTr="00E228D7">
        <w:trPr>
          <w:cantSplit/>
          <w:trHeight w:val="1217"/>
        </w:trPr>
        <w:tc>
          <w:tcPr>
            <w:tcW w:w="1110" w:type="pct"/>
          </w:tcPr>
          <w:p w14:paraId="1049F7F0" w14:textId="77777777" w:rsidR="00E228D7" w:rsidRDefault="00E228D7" w:rsidP="00E228D7">
            <w:pPr>
              <w:spacing w:line="180" w:lineRule="exact"/>
              <w:jc w:val="center"/>
              <w:rPr>
                <w:sz w:val="16"/>
              </w:rPr>
            </w:pPr>
          </w:p>
          <w:p w14:paraId="00B95C6A" w14:textId="77777777" w:rsidR="00E228D7" w:rsidRDefault="00E228D7" w:rsidP="00E228D7">
            <w:pPr>
              <w:spacing w:line="180" w:lineRule="exact"/>
              <w:jc w:val="center"/>
              <w:rPr>
                <w:sz w:val="16"/>
              </w:rPr>
            </w:pPr>
          </w:p>
          <w:p w14:paraId="621AFC66" w14:textId="77777777" w:rsidR="00E228D7" w:rsidRDefault="00E228D7" w:rsidP="00E228D7">
            <w:pPr>
              <w:spacing w:line="180" w:lineRule="exact"/>
              <w:jc w:val="center"/>
              <w:rPr>
                <w:sz w:val="16"/>
              </w:rPr>
            </w:pPr>
          </w:p>
          <w:p w14:paraId="6966D38E" w14:textId="18F90A91" w:rsidR="00191D24" w:rsidRDefault="00E228D7" w:rsidP="00E228D7">
            <w:pPr>
              <w:spacing w:line="180" w:lineRule="exact"/>
              <w:jc w:val="center"/>
              <w:rPr>
                <w:sz w:val="16"/>
              </w:rPr>
            </w:pPr>
            <w:r>
              <w:rPr>
                <w:rFonts w:hint="eastAsia"/>
                <w:sz w:val="16"/>
              </w:rPr>
              <w:t>イラスト</w:t>
            </w:r>
          </w:p>
        </w:tc>
        <w:tc>
          <w:tcPr>
            <w:tcW w:w="1308" w:type="pct"/>
            <w:vAlign w:val="bottom"/>
          </w:tcPr>
          <w:p w14:paraId="28CED6D0" w14:textId="1F9D7934" w:rsidR="00191D24" w:rsidRDefault="00191D24" w:rsidP="00E228D7">
            <w:pPr>
              <w:spacing w:line="180" w:lineRule="exact"/>
              <w:rPr>
                <w:sz w:val="16"/>
              </w:rPr>
            </w:pPr>
            <w:r>
              <w:rPr>
                <w:rFonts w:hint="eastAsia"/>
                <w:noProof/>
                <w:sz w:val="16"/>
              </w:rPr>
              <w:drawing>
                <wp:inline distT="0" distB="0" distL="0" distR="0" wp14:anchorId="06B2CCD7" wp14:editId="2FDA144F">
                  <wp:extent cx="697230" cy="775624"/>
                  <wp:effectExtent l="0" t="0" r="0" b="12065"/>
                  <wp:docPr id="1" name="図 1" descr="../../../Desktop/meiji/100kw/interaction/image/S__3227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ktop/meiji/100kw/interaction/image/S__32276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49676" cy="833967"/>
                          </a:xfrm>
                          <a:prstGeom prst="rect">
                            <a:avLst/>
                          </a:prstGeom>
                          <a:noFill/>
                          <a:ln>
                            <a:noFill/>
                          </a:ln>
                        </pic:spPr>
                      </pic:pic>
                    </a:graphicData>
                  </a:graphic>
                </wp:inline>
              </w:drawing>
            </w:r>
          </w:p>
        </w:tc>
        <w:tc>
          <w:tcPr>
            <w:tcW w:w="1408" w:type="pct"/>
          </w:tcPr>
          <w:p w14:paraId="487562F6" w14:textId="77777777" w:rsidR="00191D24" w:rsidRDefault="00191D24" w:rsidP="00126024">
            <w:pPr>
              <w:spacing w:line="180" w:lineRule="exact"/>
              <w:jc w:val="center"/>
              <w:rPr>
                <w:sz w:val="16"/>
              </w:rPr>
            </w:pPr>
          </w:p>
          <w:p w14:paraId="5A626031" w14:textId="77777777" w:rsidR="00191D24" w:rsidRDefault="00191D24" w:rsidP="00126024">
            <w:pPr>
              <w:spacing w:line="180" w:lineRule="exact"/>
              <w:jc w:val="center"/>
              <w:rPr>
                <w:sz w:val="16"/>
              </w:rPr>
            </w:pPr>
          </w:p>
          <w:p w14:paraId="0B111610" w14:textId="77777777" w:rsidR="00191D24" w:rsidRDefault="00191D24" w:rsidP="00126024">
            <w:pPr>
              <w:spacing w:line="180" w:lineRule="exact"/>
              <w:jc w:val="center"/>
              <w:rPr>
                <w:sz w:val="16"/>
              </w:rPr>
            </w:pPr>
          </w:p>
          <w:p w14:paraId="29882A9F" w14:textId="77777777" w:rsidR="00191D24" w:rsidRDefault="00191D24" w:rsidP="00126024">
            <w:pPr>
              <w:spacing w:line="180" w:lineRule="exact"/>
              <w:jc w:val="center"/>
              <w:rPr>
                <w:sz w:val="16"/>
              </w:rPr>
            </w:pPr>
          </w:p>
          <w:p w14:paraId="67D7E230" w14:textId="77777777" w:rsidR="00191D24" w:rsidRDefault="00191D24" w:rsidP="00126024">
            <w:pPr>
              <w:spacing w:line="180" w:lineRule="exact"/>
              <w:jc w:val="center"/>
              <w:rPr>
                <w:sz w:val="16"/>
              </w:rPr>
            </w:pPr>
          </w:p>
          <w:p w14:paraId="600D2FC4" w14:textId="77777777" w:rsidR="00191D24" w:rsidRDefault="00191D24" w:rsidP="00126024">
            <w:pPr>
              <w:spacing w:line="180" w:lineRule="exact"/>
              <w:jc w:val="center"/>
              <w:rPr>
                <w:sz w:val="16"/>
              </w:rPr>
            </w:pPr>
          </w:p>
          <w:p w14:paraId="74EE545B" w14:textId="77777777" w:rsidR="00191D24" w:rsidRDefault="00191D24" w:rsidP="00126024">
            <w:pPr>
              <w:spacing w:line="180" w:lineRule="exact"/>
              <w:jc w:val="center"/>
              <w:rPr>
                <w:sz w:val="16"/>
              </w:rPr>
            </w:pPr>
          </w:p>
          <w:p w14:paraId="2213B671" w14:textId="41377554" w:rsidR="00191D24" w:rsidRDefault="00191D24" w:rsidP="00126024">
            <w:pPr>
              <w:spacing w:line="180" w:lineRule="exact"/>
              <w:jc w:val="center"/>
              <w:rPr>
                <w:sz w:val="16"/>
              </w:rPr>
            </w:pPr>
            <w:r>
              <w:rPr>
                <w:rFonts w:hint="eastAsia"/>
                <w:noProof/>
                <w:sz w:val="16"/>
              </w:rPr>
              <w:drawing>
                <wp:inline distT="0" distB="0" distL="0" distR="0" wp14:anchorId="079CF6AE" wp14:editId="6023BB49">
                  <wp:extent cx="679213" cy="787592"/>
                  <wp:effectExtent l="0" t="0" r="6985" b="0"/>
                  <wp:docPr id="49" name="図 49" descr="../../../Desktop/meiji/100kw/interaction/image/S__3227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ktop/meiji/100kw/interaction/image/S__32276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894" cy="798817"/>
                          </a:xfrm>
                          <a:prstGeom prst="rect">
                            <a:avLst/>
                          </a:prstGeom>
                          <a:noFill/>
                          <a:ln>
                            <a:noFill/>
                          </a:ln>
                        </pic:spPr>
                      </pic:pic>
                    </a:graphicData>
                  </a:graphic>
                </wp:inline>
              </w:drawing>
            </w:r>
          </w:p>
        </w:tc>
        <w:tc>
          <w:tcPr>
            <w:tcW w:w="1173" w:type="pct"/>
          </w:tcPr>
          <w:p w14:paraId="74B2F2B5" w14:textId="77777777" w:rsidR="00191D24" w:rsidRDefault="00191D24" w:rsidP="00126024">
            <w:pPr>
              <w:spacing w:line="180" w:lineRule="exact"/>
              <w:jc w:val="center"/>
              <w:rPr>
                <w:sz w:val="16"/>
              </w:rPr>
            </w:pPr>
          </w:p>
          <w:p w14:paraId="10161127" w14:textId="77777777" w:rsidR="00191D24" w:rsidRDefault="00191D24" w:rsidP="00126024">
            <w:pPr>
              <w:spacing w:line="180" w:lineRule="exact"/>
              <w:jc w:val="center"/>
              <w:rPr>
                <w:sz w:val="16"/>
              </w:rPr>
            </w:pPr>
          </w:p>
          <w:p w14:paraId="62C8F030" w14:textId="77777777" w:rsidR="00191D24" w:rsidRDefault="00191D24" w:rsidP="00126024">
            <w:pPr>
              <w:spacing w:line="180" w:lineRule="exact"/>
              <w:jc w:val="center"/>
              <w:rPr>
                <w:sz w:val="16"/>
              </w:rPr>
            </w:pPr>
          </w:p>
          <w:p w14:paraId="51B35D25" w14:textId="77777777" w:rsidR="00191D24" w:rsidRDefault="00191D24" w:rsidP="00126024">
            <w:pPr>
              <w:spacing w:line="180" w:lineRule="exact"/>
              <w:jc w:val="center"/>
              <w:rPr>
                <w:sz w:val="16"/>
              </w:rPr>
            </w:pPr>
          </w:p>
          <w:p w14:paraId="69092A02" w14:textId="77777777" w:rsidR="00191D24" w:rsidRDefault="00191D24" w:rsidP="00126024">
            <w:pPr>
              <w:spacing w:line="180" w:lineRule="exact"/>
              <w:jc w:val="center"/>
              <w:rPr>
                <w:sz w:val="16"/>
              </w:rPr>
            </w:pPr>
          </w:p>
          <w:p w14:paraId="4CC42714" w14:textId="77777777" w:rsidR="00191D24" w:rsidRDefault="00191D24" w:rsidP="00126024">
            <w:pPr>
              <w:spacing w:line="180" w:lineRule="exact"/>
              <w:jc w:val="center"/>
              <w:rPr>
                <w:sz w:val="16"/>
              </w:rPr>
            </w:pPr>
          </w:p>
          <w:p w14:paraId="694ACE76" w14:textId="4B4DFA0B" w:rsidR="00191D24" w:rsidRDefault="00191D24" w:rsidP="00126024">
            <w:pPr>
              <w:spacing w:line="180" w:lineRule="exact"/>
              <w:jc w:val="center"/>
              <w:rPr>
                <w:sz w:val="16"/>
              </w:rPr>
            </w:pPr>
            <w:r>
              <w:rPr>
                <w:noProof/>
                <w:sz w:val="16"/>
              </w:rPr>
              <w:drawing>
                <wp:inline distT="0" distB="0" distL="0" distR="0" wp14:anchorId="097E45B3" wp14:editId="1A731A49">
                  <wp:extent cx="612161" cy="682105"/>
                  <wp:effectExtent l="0" t="0" r="0" b="3810"/>
                  <wp:docPr id="40" name="図 40" descr="../../../Desktop/meiji/100kw/interaction/image/IMG_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ktop/meiji/100kw/interaction/image/IMG_17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446" cy="685766"/>
                          </a:xfrm>
                          <a:prstGeom prst="rect">
                            <a:avLst/>
                          </a:prstGeom>
                          <a:noFill/>
                          <a:ln>
                            <a:noFill/>
                          </a:ln>
                        </pic:spPr>
                      </pic:pic>
                    </a:graphicData>
                  </a:graphic>
                </wp:inline>
              </w:drawing>
            </w:r>
          </w:p>
        </w:tc>
      </w:tr>
    </w:tbl>
    <w:p w14:paraId="574FE582" w14:textId="453541B5" w:rsidR="009C1494" w:rsidRDefault="009C1494" w:rsidP="009C1494">
      <w:pPr>
        <w:pStyle w:val="a8"/>
      </w:pPr>
      <w:r w:rsidRPr="009C1494">
        <w:rPr>
          <w:rFonts w:hint="eastAsia"/>
        </w:rPr>
        <w:t>図</w:t>
      </w:r>
      <w:r>
        <w:t xml:space="preserve">1. </w:t>
      </w:r>
      <w:r w:rsidR="00892560">
        <w:rPr>
          <w:rFonts w:hint="eastAsia"/>
        </w:rPr>
        <w:t>ジェスチャの種類と</w:t>
      </w:r>
      <w:r w:rsidR="000E02E5">
        <w:t>親密度</w:t>
      </w:r>
      <w:r w:rsidR="00892560">
        <w:rPr>
          <w:rFonts w:hint="eastAsia"/>
        </w:rPr>
        <w:t>の関係</w:t>
      </w:r>
    </w:p>
    <w:p w14:paraId="0A6CD58D" w14:textId="26BC7D89" w:rsidR="009C1494" w:rsidRPr="009C1494" w:rsidRDefault="009C1494" w:rsidP="009C1494"/>
    <w:p w14:paraId="37860F08" w14:textId="0C0E546C" w:rsidR="00ED3980" w:rsidRPr="00C84D69" w:rsidRDefault="00ED3980">
      <w:pPr>
        <w:rPr>
          <w:rFonts w:ascii="MS Mincho" w:eastAsia="MS Mincho" w:hAnsi="MS Mincho"/>
        </w:rPr>
      </w:pPr>
      <w:r>
        <w:rPr>
          <w:rFonts w:hint="eastAsia"/>
        </w:rPr>
        <w:t xml:space="preserve">　</w:t>
      </w:r>
      <w:proofErr w:type="spellStart"/>
      <w:r w:rsidR="00C84D69" w:rsidRPr="00892560">
        <w:rPr>
          <w:rFonts w:eastAsia="MS Mincho"/>
          <w:color w:val="000000"/>
          <w:kern w:val="0"/>
        </w:rPr>
        <w:t>accelD</w:t>
      </w:r>
      <w:proofErr w:type="spellEnd"/>
      <w:r w:rsidR="00C84D69" w:rsidRPr="00C84D69">
        <w:rPr>
          <w:rFonts w:ascii="MS Mincho" w:eastAsia="MS Mincho" w:hAnsi="MS Mincho" w:cs="Times"/>
          <w:color w:val="000000"/>
          <w:kern w:val="0"/>
        </w:rPr>
        <w:t>は位置情報と複数</w:t>
      </w:r>
      <w:r w:rsidR="00CB21C5">
        <w:rPr>
          <w:rFonts w:ascii="MS Mincho" w:eastAsia="MS Mincho" w:hAnsi="MS Mincho" w:cs="Times"/>
          <w:color w:val="000000"/>
          <w:kern w:val="0"/>
        </w:rPr>
        <w:t>のユーザのジェスチャ認識を同時刻に行うことで、</w:t>
      </w:r>
      <w:r w:rsidR="000E02E5">
        <w:rPr>
          <w:rFonts w:ascii="MS Mincho" w:eastAsia="MS Mincho" w:hAnsi="MS Mincho" w:cs="Times"/>
          <w:color w:val="000000"/>
          <w:kern w:val="0"/>
        </w:rPr>
        <w:t>親密度</w:t>
      </w:r>
      <w:r w:rsidR="00CB21C5">
        <w:rPr>
          <w:rFonts w:ascii="MS Mincho" w:eastAsia="MS Mincho" w:hAnsi="MS Mincho" w:cs="Times"/>
          <w:color w:val="000000"/>
          <w:kern w:val="0"/>
        </w:rPr>
        <w:t>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w:t>
      </w:r>
      <w:r w:rsidR="000E02E5">
        <w:rPr>
          <w:rFonts w:ascii="MS Mincho" w:eastAsia="MS Mincho" w:hAnsi="MS Mincho" w:cs="Times"/>
          <w:color w:val="000000"/>
          <w:kern w:val="0"/>
        </w:rPr>
        <w:t>親密度</w:t>
      </w:r>
      <w:r w:rsidR="00C84D69" w:rsidRPr="00C84D69">
        <w:rPr>
          <w:rFonts w:ascii="MS Mincho" w:eastAsia="MS Mincho" w:hAnsi="MS Mincho" w:cs="Times"/>
          <w:color w:val="000000"/>
          <w:kern w:val="0"/>
        </w:rPr>
        <w:t>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w:t>
      </w:r>
      <w:r w:rsidR="00503933">
        <w:rPr>
          <w:rFonts w:ascii="MS Mincho" w:eastAsia="MS Mincho" w:hAnsi="MS Mincho" w:cs="Times" w:hint="eastAsia"/>
          <w:color w:val="000000"/>
          <w:kern w:val="0"/>
        </w:rPr>
        <w:t>我々が行うジェスチャにはさまざまな種類があり</w:t>
      </w:r>
      <w:r w:rsidR="00503933">
        <w:rPr>
          <w:rFonts w:ascii="MS Mincho" w:eastAsia="MS Mincho" w:hAnsi="MS Mincho" w:cs="Times"/>
          <w:color w:val="000000"/>
          <w:kern w:val="0"/>
        </w:rPr>
        <w:t>(</w:t>
      </w:r>
      <w:r w:rsidR="00503933">
        <w:rPr>
          <w:rFonts w:ascii="MS Mincho" w:eastAsia="MS Mincho" w:hAnsi="MS Mincho" w:cs="Times" w:hint="eastAsia"/>
          <w:color w:val="000000"/>
          <w:kern w:val="0"/>
        </w:rPr>
        <w:t>図</w:t>
      </w:r>
      <w:r w:rsidR="00503933">
        <w:rPr>
          <w:rFonts w:ascii="MS Mincho" w:eastAsia="MS Mincho" w:hAnsi="MS Mincho" w:cs="Times"/>
          <w:color w:val="000000"/>
          <w:kern w:val="0"/>
        </w:rPr>
        <w:t xml:space="preserve">1), </w:t>
      </w:r>
      <w:r w:rsidR="00503933">
        <w:rPr>
          <w:rFonts w:ascii="MS Mincho" w:eastAsia="MS Mincho" w:hAnsi="MS Mincho" w:cs="Times" w:hint="eastAsia"/>
          <w:color w:val="000000"/>
          <w:kern w:val="0"/>
        </w:rPr>
        <w:t>それらの</w:t>
      </w:r>
      <w:r w:rsidR="00246530">
        <w:rPr>
          <w:rFonts w:ascii="MS Mincho" w:eastAsia="MS Mincho" w:hAnsi="MS Mincho" w:cs="Times"/>
          <w:color w:val="000000"/>
          <w:kern w:val="0"/>
        </w:rPr>
        <w:t>ジェスチャと</w:t>
      </w:r>
      <w:r w:rsidR="000E02E5">
        <w:rPr>
          <w:rFonts w:ascii="MS Mincho" w:eastAsia="MS Mincho" w:hAnsi="MS Mincho" w:cs="Times"/>
          <w:color w:val="000000"/>
          <w:kern w:val="0"/>
        </w:rPr>
        <w:t>親密度</w:t>
      </w:r>
      <w:r w:rsidR="00246530">
        <w:rPr>
          <w:rFonts w:ascii="MS Mincho" w:eastAsia="MS Mincho" w:hAnsi="MS Mincho" w:cs="Times"/>
          <w:color w:val="000000"/>
          <w:kern w:val="0"/>
        </w:rPr>
        <w:t>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62221FB3"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w:t>
      </w:r>
      <w:r w:rsidR="000E02E5">
        <w:rPr>
          <w:rFonts w:ascii="Times" w:hAnsi="Times" w:cs="Times"/>
          <w:color w:val="000000"/>
          <w:kern w:val="0"/>
        </w:rPr>
        <w:t>親密度</w:t>
      </w:r>
      <w:r w:rsidR="00872FC0" w:rsidRPr="00872FC0">
        <w:rPr>
          <w:rFonts w:ascii="Times" w:hAnsi="Times" w:cs="Times"/>
          <w:color w:val="000000"/>
          <w:kern w:val="0"/>
        </w:rPr>
        <w:t>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0E02E5">
        <w:rPr>
          <w:rFonts w:ascii="MS Mincho" w:eastAsia="MS Mincho" w:hAnsi="MS Mincho" w:cs="Times"/>
          <w:color w:val="000000"/>
          <w:kern w:val="0"/>
        </w:rPr>
        <w:t>親密度</w:t>
      </w:r>
      <w:r w:rsidR="007711C1" w:rsidRPr="007711C1">
        <w:rPr>
          <w:rFonts w:ascii="MS Mincho" w:eastAsia="MS Mincho" w:hAnsi="MS Mincho" w:cs="Times"/>
          <w:color w:val="000000"/>
          <w:kern w:val="0"/>
        </w:rPr>
        <w:t>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位置情報は</w:t>
      </w:r>
      <w:r w:rsidR="007711C1" w:rsidRPr="00892560">
        <w:rPr>
          <w:rFonts w:eastAsia="MS Mincho"/>
          <w:color w:val="000000"/>
          <w:kern w:val="0"/>
        </w:rPr>
        <w:t>GPS</w:t>
      </w:r>
      <w:r w:rsidR="007711C1" w:rsidRPr="007711C1">
        <w:rPr>
          <w:rFonts w:ascii="MS Mincho" w:eastAsia="MS Mincho" w:hAnsi="MS Mincho" w:cs="Times"/>
          <w:color w:val="000000"/>
          <w:kern w:val="0"/>
        </w:rPr>
        <w:t xml:space="preserve">によって取得する. </w:t>
      </w:r>
      <w:r w:rsidR="007711C1" w:rsidRPr="00892560">
        <w:rPr>
          <w:rFonts w:eastAsia="MS Mincho"/>
          <w:color w:val="000000"/>
          <w:kern w:val="0"/>
        </w:rPr>
        <w:t>iOS</w:t>
      </w:r>
      <w:r w:rsidR="007711C1" w:rsidRPr="007711C1">
        <w:rPr>
          <w:rFonts w:ascii="MS Mincho" w:eastAsia="MS Mincho" w:hAnsi="MS Mincho" w:cs="Times"/>
          <w:color w:val="000000"/>
          <w:kern w:val="0"/>
        </w:rPr>
        <w:t>のフレームワーク,</w:t>
      </w:r>
      <w:proofErr w:type="spellStart"/>
      <w:r w:rsidR="007711C1" w:rsidRPr="00892560">
        <w:rPr>
          <w:rFonts w:eastAsia="MS Mincho"/>
          <w:color w:val="000000"/>
          <w:kern w:val="0"/>
        </w:rPr>
        <w:t>CoreLocation</w:t>
      </w:r>
      <w:proofErr w:type="spellEnd"/>
      <w:r w:rsidR="007711C1" w:rsidRPr="007711C1">
        <w:rPr>
          <w:rFonts w:ascii="MS Mincho" w:eastAsia="MS Mincho" w:hAnsi="MS Mincho" w:cs="Times"/>
          <w:color w:val="000000"/>
          <w:kern w:val="0"/>
        </w:rPr>
        <w:t xml:space="preserve">を使用し, 位置情報を取得後に近距離通信フレームワーク, </w:t>
      </w:r>
      <w:proofErr w:type="spellStart"/>
      <w:r w:rsidR="007711C1" w:rsidRPr="00892560">
        <w:rPr>
          <w:rFonts w:eastAsia="MS Mincho"/>
          <w:color w:val="000000"/>
          <w:kern w:val="0"/>
        </w:rPr>
        <w:t>MultipeerConnectivity</w:t>
      </w:r>
      <w:proofErr w:type="spellEnd"/>
      <w:r w:rsidR="007711C1" w:rsidRPr="007711C1">
        <w:rPr>
          <w:rFonts w:ascii="MS Mincho" w:eastAsia="MS Mincho" w:hAnsi="MS Mincho" w:cs="Times"/>
          <w:color w:val="000000"/>
          <w:kern w:val="0"/>
        </w:rPr>
        <w:t xml:space="preserve">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ジェスチャは,</w:t>
      </w:r>
      <w:r w:rsidR="007711C1" w:rsidRPr="00892560">
        <w:rPr>
          <w:rFonts w:eastAsia="MS Mincho"/>
          <w:color w:val="000000"/>
          <w:kern w:val="0"/>
        </w:rPr>
        <w:t xml:space="preserve"> Apple Watch</w:t>
      </w:r>
      <w:r w:rsidR="007711C1" w:rsidRPr="007711C1">
        <w:rPr>
          <w:rFonts w:ascii="MS Mincho" w:eastAsia="MS Mincho" w:hAnsi="MS Mincho" w:cs="Times"/>
          <w:color w:val="000000"/>
          <w:kern w:val="0"/>
        </w:rPr>
        <w:t xml:space="preserve">の加速度センサにより加速度を取得し, 機械学習モデルを作成することで認識する.  </w:t>
      </w:r>
    </w:p>
    <w:p w14:paraId="1906A733" w14:textId="2EB4A098"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時系列データとしてCSV形式で保存している加速度データに任意のラベルをジェスチャごとにつけ, </w:t>
      </w:r>
      <w:proofErr w:type="gramStart"/>
      <w:r w:rsidRPr="00892560">
        <w:rPr>
          <w:rFonts w:eastAsia="MS Mincho"/>
          <w:color w:val="000000"/>
          <w:kern w:val="0"/>
        </w:rPr>
        <w:t>k</w:t>
      </w:r>
      <w:proofErr w:type="gramEnd"/>
      <w:r w:rsidRPr="007711C1">
        <w:rPr>
          <w:rFonts w:ascii="MS Mincho" w:eastAsia="MS Mincho" w:hAnsi="MS Mincho" w:cs="Times"/>
          <w:color w:val="000000"/>
          <w:kern w:val="0"/>
        </w:rPr>
        <w:t xml:space="preserve">近傍法によって機械学習モデルを作成する. </w:t>
      </w:r>
      <w:r w:rsidRPr="00892560">
        <w:rPr>
          <w:rFonts w:eastAsia="MS Mincho"/>
          <w:color w:val="000000"/>
          <w:kern w:val="0"/>
        </w:rPr>
        <w:t>iOS</w:t>
      </w:r>
      <w:r w:rsidRPr="007711C1">
        <w:rPr>
          <w:rFonts w:ascii="MS Mincho" w:eastAsia="MS Mincho" w:hAnsi="MS Mincho" w:cs="Times"/>
          <w:color w:val="000000"/>
          <w:kern w:val="0"/>
        </w:rPr>
        <w:t>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 xml:space="preserve">フレームワーク, </w:t>
      </w:r>
      <w:proofErr w:type="spellStart"/>
      <w:r w:rsidRPr="00892560">
        <w:rPr>
          <w:rFonts w:eastAsia="MS Mincho"/>
          <w:color w:val="000000"/>
          <w:kern w:val="0"/>
        </w:rPr>
        <w:t>CoreML</w:t>
      </w:r>
      <w:proofErr w:type="spellEnd"/>
      <w:r w:rsidRPr="007711C1">
        <w:rPr>
          <w:rFonts w:ascii="MS Mincho" w:eastAsia="MS Mincho" w:hAnsi="MS Mincho" w:cs="Times"/>
          <w:color w:val="000000"/>
          <w:kern w:val="0"/>
        </w:rPr>
        <w:t>によってこの機械学習モデルを読み込む. 常に加速度データは取得し続け, ジェスチャも認識し続け</w:t>
      </w:r>
      <w:r w:rsidRPr="007711C1">
        <w:rPr>
          <w:rFonts w:ascii="MS Mincho" w:eastAsia="MS Mincho" w:hAnsi="MS Mincho" w:cs="Times"/>
          <w:color w:val="000000"/>
          <w:kern w:val="0"/>
        </w:rPr>
        <w:lastRenderedPageBreak/>
        <w:t xml:space="preserve">る. 他ユーザとの距離が近く, </w:t>
      </w:r>
      <w:del w:id="1" w:author="藤井 悠太" w:date="2018-12-24T02:04:00Z">
        <w:r w:rsidRPr="007711C1" w:rsidDel="00BD4DD1">
          <w:rPr>
            <w:rFonts w:ascii="MS Mincho" w:eastAsia="MS Mincho" w:hAnsi="MS Mincho" w:cs="Times"/>
            <w:color w:val="000000"/>
            <w:kern w:val="0"/>
          </w:rPr>
          <w:delText>かつジェスチャが一致していると</w:delText>
        </w:r>
      </w:del>
      <w:ins w:id="2" w:author="藤井 悠太" w:date="2018-12-24T02:04:00Z">
        <w:r w:rsidR="00BD4DD1">
          <w:rPr>
            <w:rFonts w:ascii="MS Mincho" w:eastAsia="MS Mincho" w:hAnsi="MS Mincho" w:cs="Times" w:hint="eastAsia"/>
            <w:color w:val="000000"/>
            <w:kern w:val="0"/>
          </w:rPr>
          <w:t>ユーザ</w:t>
        </w:r>
      </w:ins>
      <w:ins w:id="3" w:author="藤井 悠太" w:date="2018-12-24T02:05:00Z">
        <w:r w:rsidR="00BD4DD1">
          <w:rPr>
            <w:rFonts w:ascii="MS Mincho" w:eastAsia="MS Mincho" w:hAnsi="MS Mincho" w:cs="Times" w:hint="eastAsia"/>
            <w:color w:val="000000"/>
            <w:kern w:val="0"/>
          </w:rPr>
          <w:t>同士が互いにジェスチャをして繋がっているとき</w:t>
        </w:r>
      </w:ins>
      <w:r w:rsidRPr="007711C1">
        <w:rPr>
          <w:rFonts w:ascii="MS Mincho" w:eastAsia="MS Mincho" w:hAnsi="MS Mincho" w:cs="Times"/>
          <w:color w:val="000000"/>
          <w:kern w:val="0"/>
        </w:rPr>
        <w:t>に</w:t>
      </w:r>
      <w:r w:rsidR="000E02E5">
        <w:rPr>
          <w:rFonts w:ascii="MS Mincho" w:eastAsia="MS Mincho" w:hAnsi="MS Mincho" w:cs="Times"/>
          <w:color w:val="000000"/>
          <w:kern w:val="0"/>
        </w:rPr>
        <w:t>親密度</w:t>
      </w:r>
      <w:r w:rsidRPr="007711C1">
        <w:rPr>
          <w:rFonts w:ascii="MS Mincho" w:eastAsia="MS Mincho" w:hAnsi="MS Mincho" w:cs="Times"/>
          <w:color w:val="000000"/>
          <w:kern w:val="0"/>
        </w:rPr>
        <w:t>を上げる処理を行う</w:t>
      </w:r>
      <w:r w:rsidR="00B23CEB">
        <w:rPr>
          <w:rFonts w:ascii="MS Mincho" w:eastAsia="MS Mincho" w:hAnsi="MS Mincho" w:cs="Times"/>
          <w:color w:val="000000"/>
          <w:kern w:val="0"/>
        </w:rPr>
        <w:t>.</w:t>
      </w:r>
    </w:p>
    <w:p w14:paraId="5E52B9D1" w14:textId="77777777" w:rsidR="00506F91" w:rsidRDefault="00506F9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p>
    <w:tbl>
      <w:tblPr>
        <w:tblW w:w="492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2513"/>
        <w:gridCol w:w="2410"/>
      </w:tblGrid>
      <w:tr w:rsidR="009C1494" w14:paraId="7BBEFF6F" w14:textId="77777777" w:rsidTr="009C1494">
        <w:trPr>
          <w:cantSplit/>
        </w:trPr>
        <w:tc>
          <w:tcPr>
            <w:tcW w:w="2552" w:type="pct"/>
          </w:tcPr>
          <w:p w14:paraId="23A240D0" w14:textId="64BE127F" w:rsidR="009C1494" w:rsidRDefault="009C1494" w:rsidP="00BF7027">
            <w:pPr>
              <w:spacing w:line="180" w:lineRule="exact"/>
              <w:jc w:val="center"/>
              <w:rPr>
                <w:sz w:val="16"/>
              </w:rPr>
            </w:pPr>
            <w:r>
              <w:rPr>
                <w:rFonts w:hint="eastAsia"/>
                <w:sz w:val="16"/>
              </w:rPr>
              <w:t>ジェスチャの種類</w:t>
            </w:r>
          </w:p>
        </w:tc>
        <w:tc>
          <w:tcPr>
            <w:tcW w:w="2448" w:type="pct"/>
          </w:tcPr>
          <w:p w14:paraId="229D21E3" w14:textId="2684D1E0" w:rsidR="009C1494" w:rsidRDefault="000E02E5" w:rsidP="00BF7027">
            <w:pPr>
              <w:spacing w:line="180" w:lineRule="exact"/>
              <w:jc w:val="center"/>
              <w:rPr>
                <w:sz w:val="16"/>
              </w:rPr>
            </w:pPr>
            <w:r>
              <w:rPr>
                <w:sz w:val="16"/>
              </w:rPr>
              <w:t>親密度</w:t>
            </w:r>
            <w:r w:rsidR="009C1494">
              <w:rPr>
                <w:rFonts w:hint="eastAsia"/>
                <w:sz w:val="16"/>
              </w:rPr>
              <w:t>の付加値</w:t>
            </w:r>
          </w:p>
        </w:tc>
      </w:tr>
      <w:tr w:rsidR="009C1494" w14:paraId="1A4CA3B7" w14:textId="77777777" w:rsidTr="009C1494">
        <w:trPr>
          <w:cantSplit/>
        </w:trPr>
        <w:tc>
          <w:tcPr>
            <w:tcW w:w="2552" w:type="pct"/>
          </w:tcPr>
          <w:p w14:paraId="695A4932" w14:textId="528FC1A4" w:rsidR="009C1494" w:rsidRDefault="009C1494" w:rsidP="009C1494">
            <w:pPr>
              <w:spacing w:line="180" w:lineRule="exact"/>
              <w:jc w:val="center"/>
              <w:rPr>
                <w:sz w:val="16"/>
              </w:rPr>
            </w:pPr>
            <w:r>
              <w:rPr>
                <w:rFonts w:hint="eastAsia"/>
                <w:sz w:val="16"/>
              </w:rPr>
              <w:t>握手</w:t>
            </w:r>
          </w:p>
        </w:tc>
        <w:tc>
          <w:tcPr>
            <w:tcW w:w="2448" w:type="pct"/>
          </w:tcPr>
          <w:p w14:paraId="47B6F761" w14:textId="2046B334" w:rsidR="009C1494" w:rsidRDefault="009C1494" w:rsidP="009C1494">
            <w:pPr>
              <w:spacing w:line="180" w:lineRule="exact"/>
              <w:jc w:val="center"/>
              <w:rPr>
                <w:sz w:val="16"/>
              </w:rPr>
            </w:pPr>
            <w:r>
              <w:rPr>
                <w:sz w:val="16"/>
              </w:rPr>
              <w:t>10</w:t>
            </w:r>
          </w:p>
        </w:tc>
      </w:tr>
      <w:tr w:rsidR="009C1494" w14:paraId="68B043BC" w14:textId="77777777" w:rsidTr="009C1494">
        <w:trPr>
          <w:cantSplit/>
        </w:trPr>
        <w:tc>
          <w:tcPr>
            <w:tcW w:w="2552" w:type="pct"/>
          </w:tcPr>
          <w:p w14:paraId="0931626D" w14:textId="7C2D3AC9" w:rsidR="009C1494" w:rsidRDefault="009C1494" w:rsidP="009C1494">
            <w:pPr>
              <w:spacing w:line="180" w:lineRule="exact"/>
              <w:jc w:val="center"/>
              <w:rPr>
                <w:sz w:val="16"/>
              </w:rPr>
            </w:pPr>
            <w:r>
              <w:rPr>
                <w:rFonts w:hint="eastAsia"/>
                <w:sz w:val="16"/>
              </w:rPr>
              <w:t>手を上げる</w:t>
            </w:r>
          </w:p>
        </w:tc>
        <w:tc>
          <w:tcPr>
            <w:tcW w:w="2448" w:type="pct"/>
          </w:tcPr>
          <w:p w14:paraId="469992E4" w14:textId="166DF058" w:rsidR="009C1494" w:rsidRDefault="009C1494" w:rsidP="009C1494">
            <w:pPr>
              <w:spacing w:line="180" w:lineRule="exact"/>
              <w:jc w:val="center"/>
              <w:rPr>
                <w:sz w:val="16"/>
              </w:rPr>
            </w:pPr>
            <w:r>
              <w:rPr>
                <w:sz w:val="16"/>
              </w:rPr>
              <w:t>15</w:t>
            </w:r>
          </w:p>
        </w:tc>
      </w:tr>
      <w:tr w:rsidR="009C1494" w14:paraId="38315DB9" w14:textId="77777777" w:rsidTr="009C1494">
        <w:trPr>
          <w:cantSplit/>
        </w:trPr>
        <w:tc>
          <w:tcPr>
            <w:tcW w:w="2552" w:type="pct"/>
          </w:tcPr>
          <w:p w14:paraId="4D238393" w14:textId="09692C90" w:rsidR="009C1494" w:rsidRDefault="009C1494" w:rsidP="009C1494">
            <w:pPr>
              <w:spacing w:line="180" w:lineRule="exact"/>
              <w:jc w:val="center"/>
              <w:rPr>
                <w:sz w:val="16"/>
              </w:rPr>
            </w:pPr>
            <w:r>
              <w:rPr>
                <w:rFonts w:hint="eastAsia"/>
                <w:sz w:val="16"/>
              </w:rPr>
              <w:t>手を振る</w:t>
            </w:r>
          </w:p>
        </w:tc>
        <w:tc>
          <w:tcPr>
            <w:tcW w:w="2448" w:type="pct"/>
          </w:tcPr>
          <w:p w14:paraId="2992B644" w14:textId="2D5A2440" w:rsidR="009C1494" w:rsidRDefault="009C1494" w:rsidP="009C1494">
            <w:pPr>
              <w:spacing w:line="180" w:lineRule="exact"/>
              <w:jc w:val="center"/>
              <w:rPr>
                <w:sz w:val="16"/>
              </w:rPr>
            </w:pPr>
            <w:r>
              <w:rPr>
                <w:sz w:val="16"/>
              </w:rPr>
              <w:t>20</w:t>
            </w:r>
          </w:p>
        </w:tc>
      </w:tr>
      <w:tr w:rsidR="009C1494" w14:paraId="7CB50A7F" w14:textId="77777777" w:rsidTr="009C1494">
        <w:trPr>
          <w:cantSplit/>
        </w:trPr>
        <w:tc>
          <w:tcPr>
            <w:tcW w:w="2552" w:type="pct"/>
          </w:tcPr>
          <w:p w14:paraId="58E556A6" w14:textId="68C87E9B" w:rsidR="009C1494" w:rsidRDefault="009C1494" w:rsidP="009C1494">
            <w:pPr>
              <w:spacing w:line="180" w:lineRule="exact"/>
              <w:jc w:val="center"/>
              <w:rPr>
                <w:sz w:val="16"/>
              </w:rPr>
            </w:pPr>
            <w:r>
              <w:rPr>
                <w:rFonts w:hint="eastAsia"/>
                <w:sz w:val="16"/>
              </w:rPr>
              <w:t>ハイタッチ</w:t>
            </w:r>
          </w:p>
        </w:tc>
        <w:tc>
          <w:tcPr>
            <w:tcW w:w="2448" w:type="pct"/>
          </w:tcPr>
          <w:p w14:paraId="713A1357" w14:textId="3FD321CE" w:rsidR="009C1494" w:rsidRDefault="009C1494" w:rsidP="009C1494">
            <w:pPr>
              <w:spacing w:line="180" w:lineRule="exact"/>
              <w:jc w:val="center"/>
              <w:rPr>
                <w:sz w:val="16"/>
              </w:rPr>
            </w:pPr>
            <w:r>
              <w:rPr>
                <w:rFonts w:hint="eastAsia"/>
                <w:sz w:val="16"/>
              </w:rPr>
              <w:t>30</w:t>
            </w:r>
          </w:p>
        </w:tc>
      </w:tr>
      <w:tr w:rsidR="009C1494" w14:paraId="235A3979" w14:textId="77777777" w:rsidTr="009C1494">
        <w:trPr>
          <w:cantSplit/>
        </w:trPr>
        <w:tc>
          <w:tcPr>
            <w:tcW w:w="2552" w:type="pct"/>
          </w:tcPr>
          <w:p w14:paraId="3E656982" w14:textId="22D54498" w:rsidR="009C1494" w:rsidRDefault="009C1494" w:rsidP="009C1494">
            <w:pPr>
              <w:spacing w:line="180" w:lineRule="exact"/>
              <w:jc w:val="center"/>
              <w:rPr>
                <w:sz w:val="16"/>
              </w:rPr>
            </w:pPr>
            <w:r>
              <w:rPr>
                <w:rFonts w:hint="eastAsia"/>
                <w:sz w:val="16"/>
              </w:rPr>
              <w:t>ハグ</w:t>
            </w:r>
          </w:p>
        </w:tc>
        <w:tc>
          <w:tcPr>
            <w:tcW w:w="2448" w:type="pct"/>
          </w:tcPr>
          <w:p w14:paraId="771A7E20" w14:textId="75B4FDF6" w:rsidR="009C1494" w:rsidRDefault="009C1494" w:rsidP="009C1494">
            <w:pPr>
              <w:spacing w:line="180" w:lineRule="exact"/>
              <w:jc w:val="center"/>
              <w:rPr>
                <w:sz w:val="16"/>
              </w:rPr>
            </w:pPr>
            <w:r>
              <w:rPr>
                <w:rFonts w:hint="eastAsia"/>
                <w:sz w:val="16"/>
              </w:rPr>
              <w:t>40</w:t>
            </w:r>
          </w:p>
        </w:tc>
      </w:tr>
    </w:tbl>
    <w:p w14:paraId="49ECFC92" w14:textId="1541A304" w:rsidR="009C1494" w:rsidRDefault="00BC5613" w:rsidP="00BC5613">
      <w:pPr>
        <w:pStyle w:val="a8"/>
      </w:pPr>
      <w:r>
        <w:rPr>
          <w:rFonts w:hint="eastAsia"/>
        </w:rPr>
        <w:t>表</w:t>
      </w:r>
      <w:r>
        <w:t xml:space="preserve">1. </w:t>
      </w:r>
      <w:r>
        <w:rPr>
          <w:rFonts w:hint="eastAsia"/>
        </w:rPr>
        <w:t>さまざまなジェスチャによる</w:t>
      </w:r>
      <w:r w:rsidR="000E02E5">
        <w:t>親密度</w:t>
      </w:r>
      <w:r>
        <w:rPr>
          <w:rFonts w:hint="eastAsia"/>
        </w:rPr>
        <w:t>の付加値</w:t>
      </w:r>
    </w:p>
    <w:p w14:paraId="26AF7466" w14:textId="77777777" w:rsidR="00506F91" w:rsidRDefault="00506F91" w:rsidP="00BC5613"/>
    <w:p w14:paraId="22F410A3" w14:textId="7369763D" w:rsidR="00E93888" w:rsidRDefault="00191D24" w:rsidP="00E93888">
      <w:pPr>
        <w:pStyle w:val="a8"/>
      </w:pPr>
      <w:r>
        <w:rPr>
          <w:noProof/>
        </w:rPr>
        <w:drawing>
          <wp:inline distT="0" distB="0" distL="0" distR="0" wp14:anchorId="7D910CE4" wp14:editId="7454C729">
            <wp:extent cx="1481455" cy="2677160"/>
            <wp:effectExtent l="0" t="0" r="0" b="0"/>
            <wp:docPr id="2" name="図 2" descr="../../../Amazon%20Drive/スクリーンショット/Simulator%20Screen%20Shot%20-%20iPhone%20XR%20-%202018-12-2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20Drive/スクリーンショット/Simulator%20Screen%20Shot%20-%20iPhone%20XR%20-%202018-12-21%20at%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1455" cy="2677160"/>
                    </a:xfrm>
                    <a:prstGeom prst="rect">
                      <a:avLst/>
                    </a:prstGeom>
                    <a:noFill/>
                    <a:ln>
                      <a:noFill/>
                    </a:ln>
                  </pic:spPr>
                </pic:pic>
              </a:graphicData>
            </a:graphic>
          </wp:inline>
        </w:drawing>
      </w:r>
      <w:r>
        <w:rPr>
          <w:noProof/>
        </w:rPr>
        <w:drawing>
          <wp:inline distT="0" distB="0" distL="0" distR="0" wp14:anchorId="376F060C" wp14:editId="61B700A7">
            <wp:extent cx="1498600" cy="2671445"/>
            <wp:effectExtent l="0" t="0" r="0" b="0"/>
            <wp:docPr id="11" name="図 11" descr="../../../Amazon%20Drive/スクリーンショット/スクリーンショット%202018-12-23%2021.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20Drive/スクリーンショット/スクリーンショット%202018-12-23%2021.56.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8600" cy="2671445"/>
                    </a:xfrm>
                    <a:prstGeom prst="rect">
                      <a:avLst/>
                    </a:prstGeom>
                    <a:noFill/>
                    <a:ln>
                      <a:noFill/>
                    </a:ln>
                  </pic:spPr>
                </pic:pic>
              </a:graphicData>
            </a:graphic>
          </wp:inline>
        </w:drawing>
      </w:r>
    </w:p>
    <w:p w14:paraId="0EEB0469" w14:textId="21E4F3FB" w:rsidR="00E93888" w:rsidRPr="00E93888" w:rsidRDefault="00E93888" w:rsidP="00E93888">
      <w:pPr>
        <w:pStyle w:val="a8"/>
      </w:pPr>
      <w:r>
        <w:rPr>
          <w:rFonts w:hint="eastAsia"/>
        </w:rPr>
        <w:t>図</w:t>
      </w:r>
      <w:r>
        <w:t xml:space="preserve">2. </w:t>
      </w:r>
      <w:r>
        <w:rPr>
          <w:rFonts w:hint="eastAsia"/>
        </w:rPr>
        <w:t>ユーザ一覧表示画面</w:t>
      </w:r>
      <w:r>
        <w:rPr>
          <w:rFonts w:hint="eastAsia"/>
        </w:rPr>
        <w:t>(</w:t>
      </w:r>
      <w:r>
        <w:rPr>
          <w:rFonts w:hint="eastAsia"/>
        </w:rPr>
        <w:t>左</w:t>
      </w:r>
      <w:r>
        <w:t>)</w:t>
      </w:r>
      <w:r>
        <w:rPr>
          <w:rFonts w:hint="eastAsia"/>
        </w:rPr>
        <w:t>と詳細画面</w:t>
      </w:r>
      <w:r>
        <w:t>(</w:t>
      </w:r>
      <w:r>
        <w:rPr>
          <w:rFonts w:hint="eastAsia"/>
        </w:rPr>
        <w:t>右</w:t>
      </w:r>
      <w:r>
        <w:t>)</w:t>
      </w:r>
    </w:p>
    <w:p w14:paraId="5DD9D2B5" w14:textId="7B5C7737" w:rsidR="00356856" w:rsidRDefault="00E46CCB" w:rsidP="00A356AD">
      <w:pPr>
        <w:pStyle w:val="1"/>
      </w:pPr>
      <w:r>
        <w:rPr>
          <w:rFonts w:hint="eastAsia"/>
        </w:rPr>
        <w:t>考察</w:t>
      </w:r>
    </w:p>
    <w:p w14:paraId="751C87D6" w14:textId="66E20DDD" w:rsidR="00F73D75" w:rsidRPr="00F73D75" w:rsidRDefault="00A363C9" w:rsidP="00F73D75">
      <w:r>
        <w:rPr>
          <w:rFonts w:hint="eastAsia"/>
        </w:rPr>
        <w:t xml:space="preserve">　対面で挨拶をする時にジェスチャから</w:t>
      </w:r>
      <w:r w:rsidR="000E02E5">
        <w:t>親密度</w:t>
      </w:r>
      <w:r>
        <w:rPr>
          <w:rFonts w:hint="eastAsia"/>
        </w:rPr>
        <w:t>を測ることで</w:t>
      </w:r>
      <w:r>
        <w:t xml:space="preserve">, </w:t>
      </w:r>
      <w:r w:rsidR="004A78F3">
        <w:rPr>
          <w:rFonts w:hint="eastAsia"/>
        </w:rPr>
        <w:t>ユーザが</w:t>
      </w:r>
      <w:r w:rsidR="004A78F3">
        <w:t xml:space="preserve">, </w:t>
      </w:r>
      <w:r w:rsidR="000E02E5">
        <w:t>親密度</w:t>
      </w:r>
      <w:r w:rsidR="004A78F3">
        <w:rPr>
          <w:rFonts w:hint="eastAsia"/>
        </w:rPr>
        <w:t>に合わせたコミュニケーションをすることができる</w:t>
      </w:r>
      <w:r w:rsidR="004A78F3">
        <w:t>.</w:t>
      </w:r>
      <w:r w:rsidR="00AC5228">
        <w:t xml:space="preserve"> </w:t>
      </w:r>
      <w:r>
        <w:rPr>
          <w:rFonts w:hint="eastAsia"/>
        </w:rPr>
        <w:t>実際のさまざまなジェスチャを想定した使用例を挙げる</w:t>
      </w:r>
      <w:r>
        <w:t xml:space="preserve">.  </w:t>
      </w:r>
    </w:p>
    <w:p w14:paraId="25567A4F" w14:textId="258C06F8" w:rsidR="00A356AD" w:rsidRDefault="00A356AD" w:rsidP="00A356AD">
      <w:pPr>
        <w:pStyle w:val="21"/>
      </w:pPr>
      <w:r>
        <w:t>4-1.</w:t>
      </w:r>
      <w:r w:rsidR="00A363C9">
        <w:t xml:space="preserve"> </w:t>
      </w:r>
      <w:r w:rsidR="00153BFE">
        <w:rPr>
          <w:rFonts w:hint="eastAsia"/>
        </w:rPr>
        <w:t>関係の始まり</w:t>
      </w:r>
    </w:p>
    <w:p w14:paraId="51E8105B" w14:textId="12DDD644" w:rsidR="00A363C9" w:rsidRDefault="0016702C" w:rsidP="00A363C9">
      <w:r>
        <w:rPr>
          <w:rFonts w:hint="eastAsia"/>
        </w:rPr>
        <w:t xml:space="preserve"> </w:t>
      </w:r>
      <w:proofErr w:type="spellStart"/>
      <w:r w:rsidR="00207C9C">
        <w:t>accelD</w:t>
      </w:r>
      <w:proofErr w:type="spellEnd"/>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A59C60F" w:rsidR="00C30484" w:rsidRDefault="00C30484" w:rsidP="00C30484">
      <w:pPr>
        <w:pStyle w:val="21"/>
      </w:pPr>
      <w:r>
        <w:t xml:space="preserve">4-2. </w:t>
      </w:r>
      <w:r w:rsidR="00153BFE">
        <w:rPr>
          <w:rFonts w:hint="eastAsia"/>
        </w:rPr>
        <w:t>友達とのハイタッチ</w:t>
      </w:r>
    </w:p>
    <w:p w14:paraId="5C3A94B3" w14:textId="3C4EABD3" w:rsidR="00B276FF" w:rsidRPr="00C30484" w:rsidRDefault="0016702C" w:rsidP="00C30484">
      <w:r>
        <w:t xml:space="preserve"> </w:t>
      </w:r>
      <w:r w:rsidR="00C30484">
        <w:rPr>
          <w:rFonts w:hint="eastAsia"/>
        </w:rPr>
        <w:t>ハイタッチをすることで</w:t>
      </w:r>
      <w:r w:rsidR="00C30484">
        <w:t>, 2</w:t>
      </w:r>
      <w:r w:rsidR="00C30484">
        <w:rPr>
          <w:rFonts w:hint="eastAsia"/>
        </w:rPr>
        <w:t>ユーザの</w:t>
      </w:r>
      <w:r w:rsidR="000E02E5">
        <w:t>親密度</w:t>
      </w:r>
      <w:r w:rsidR="00C30484">
        <w:rPr>
          <w:rFonts w:hint="eastAsia"/>
        </w:rPr>
        <w:t>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0E02E5">
        <w:t>親密度</w:t>
      </w:r>
      <w:r w:rsidR="00246530">
        <w:rPr>
          <w:rFonts w:hint="eastAsia"/>
        </w:rPr>
        <w:t>が上がったことでユーザ同士のコミュニケーションは親しみのあるものになる</w:t>
      </w:r>
      <w:r w:rsidR="00246530">
        <w:t xml:space="preserve">. </w:t>
      </w:r>
      <w:proofErr w:type="spellStart"/>
      <w:r w:rsidR="00246530">
        <w:t>accelD</w:t>
      </w:r>
      <w:proofErr w:type="spellEnd"/>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0E02E5">
        <w:t>親密度</w:t>
      </w:r>
      <w:r w:rsidR="00246530">
        <w:rPr>
          <w:rFonts w:hint="eastAsia"/>
        </w:rPr>
        <w:t>と</w:t>
      </w:r>
      <w:proofErr w:type="spellStart"/>
      <w:r w:rsidR="00246530">
        <w:t>accelD</w:t>
      </w:r>
      <w:proofErr w:type="spellEnd"/>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p>
    <w:p w14:paraId="4299472A" w14:textId="0D4BFA71" w:rsidR="00E46CCB" w:rsidRDefault="00E46CCB" w:rsidP="00E46CCB">
      <w:pPr>
        <w:pStyle w:val="1"/>
      </w:pPr>
      <w:r>
        <w:rPr>
          <w:rFonts w:hint="eastAsia"/>
        </w:rPr>
        <w:lastRenderedPageBreak/>
        <w:t>議論</w:t>
      </w:r>
    </w:p>
    <w:p w14:paraId="17B2E1D6" w14:textId="2D5285C2" w:rsidR="0016702C" w:rsidRDefault="001A0E28" w:rsidP="00E46CCB">
      <w:r>
        <w:rPr>
          <w:rFonts w:hint="eastAsia"/>
        </w:rPr>
        <w:t xml:space="preserve">　</w:t>
      </w:r>
      <w:r w:rsidR="000E02E5">
        <w:t>親密度</w:t>
      </w:r>
      <w:r w:rsidR="0016702C">
        <w:rPr>
          <w:rFonts w:hint="eastAsia"/>
        </w:rPr>
        <w:t>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w:t>
      </w:r>
      <w:r w:rsidR="000E02E5">
        <w:t>親密度</w:t>
      </w:r>
      <w:r>
        <w:rPr>
          <w:rFonts w:hint="eastAsia"/>
        </w:rPr>
        <w:t>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w:t>
      </w:r>
      <w:r w:rsidR="000E02E5">
        <w:t>親密度</w:t>
      </w:r>
      <w:r w:rsidR="0016702C">
        <w:rPr>
          <w:rFonts w:hint="eastAsia"/>
        </w:rPr>
        <w:t>が反映されるため</w:t>
      </w:r>
      <w:r w:rsidR="0016702C">
        <w:t xml:space="preserve">, </w:t>
      </w:r>
      <w:r w:rsidR="0016702C">
        <w:rPr>
          <w:rFonts w:hint="eastAsia"/>
        </w:rPr>
        <w:t>結果として</w:t>
      </w:r>
      <w:proofErr w:type="spellStart"/>
      <w:r w:rsidR="0016702C">
        <w:t>accelD</w:t>
      </w:r>
      <w:proofErr w:type="spellEnd"/>
      <w:r w:rsidR="0016702C">
        <w:rPr>
          <w:rFonts w:hint="eastAsia"/>
        </w:rPr>
        <w:t>が認識することが可能である</w:t>
      </w:r>
      <w:r w:rsidR="0016702C">
        <w:t xml:space="preserve">. </w:t>
      </w:r>
    </w:p>
    <w:p w14:paraId="36D37D4B" w14:textId="6BE1C5ED" w:rsidR="00E46CCB" w:rsidRDefault="0016702C" w:rsidP="00E46CCB">
      <w:r>
        <w:rPr>
          <w:rFonts w:hint="eastAsia"/>
        </w:rPr>
        <w:t xml:space="preserve">　本研究は</w:t>
      </w:r>
      <w:r>
        <w:t xml:space="preserve">, </w:t>
      </w:r>
      <w:r>
        <w:rPr>
          <w:rFonts w:hint="eastAsia"/>
        </w:rPr>
        <w:t>ジェスチャ認識によって</w:t>
      </w:r>
      <w:r>
        <w:t xml:space="preserve">, </w:t>
      </w:r>
      <w:r w:rsidR="000E02E5">
        <w:t>親密度</w:t>
      </w:r>
      <w:r>
        <w:rPr>
          <w:rFonts w:hint="eastAsia"/>
        </w:rPr>
        <w:t>と実際のコミュニケーション行動の差を縮めることを可能にした</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xml:space="preserve">, </w:t>
      </w:r>
      <w:proofErr w:type="spellStart"/>
      <w:r>
        <w:t>accelD</w:t>
      </w:r>
      <w:proofErr w:type="spellEnd"/>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w:t>
      </w:r>
      <w:proofErr w:type="spellStart"/>
      <w:r>
        <w:t>Bao</w:t>
      </w:r>
      <w:proofErr w:type="spellEnd"/>
      <w:r>
        <w:t xml:space="preserve"> and Stephen S. </w:t>
      </w:r>
      <w:proofErr w:type="spellStart"/>
      <w:r>
        <w:t>Intille</w:t>
      </w:r>
      <w:proofErr w:type="spellEnd"/>
      <w:r>
        <w:t xml:space="preserv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 xml:space="preserve">Martin </w:t>
      </w:r>
      <w:proofErr w:type="spellStart"/>
      <w:r>
        <w:t>Berchtold</w:t>
      </w:r>
      <w:proofErr w:type="spellEnd"/>
      <w:r>
        <w:t xml:space="preserve">, Matthias </w:t>
      </w:r>
      <w:proofErr w:type="spellStart"/>
      <w:r>
        <w:t>Budde</w:t>
      </w:r>
      <w:proofErr w:type="spellEnd"/>
      <w:r>
        <w:t xml:space="preserve">, </w:t>
      </w:r>
      <w:proofErr w:type="spellStart"/>
      <w:r>
        <w:t>Dawud</w:t>
      </w:r>
      <w:proofErr w:type="spellEnd"/>
      <w:r>
        <w:t xml:space="preserve"> Gordon, </w:t>
      </w:r>
      <w:proofErr w:type="spellStart"/>
      <w:r>
        <w:t>Hedda</w:t>
      </w:r>
      <w:proofErr w:type="spellEnd"/>
      <w:r>
        <w:t xml:space="preserve"> </w:t>
      </w:r>
      <w:proofErr w:type="spellStart"/>
      <w:r>
        <w:t>Schmidtke</w:t>
      </w:r>
      <w:proofErr w:type="spellEnd"/>
      <w:r>
        <w:t xml:space="preserve">, and Michael </w:t>
      </w:r>
      <w:proofErr w:type="spellStart"/>
      <w:r>
        <w:t>Beigl</w:t>
      </w:r>
      <w:proofErr w:type="spellEnd"/>
      <w:r>
        <w:t xml:space="preserve">.: </w:t>
      </w:r>
      <w:proofErr w:type="spellStart"/>
      <w:r>
        <w:t>ActiServ</w:t>
      </w:r>
      <w:proofErr w:type="spellEnd"/>
      <w:r>
        <w:t>: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w:t>
      </w:r>
      <w:proofErr w:type="spellStart"/>
      <w:r w:rsidRPr="00FB0C17">
        <w:rPr>
          <w:szCs w:val="16"/>
        </w:rPr>
        <w:t>Korpela</w:t>
      </w:r>
      <w:proofErr w:type="spellEnd"/>
      <w:r w:rsidRPr="00FB0C17">
        <w:rPr>
          <w:szCs w:val="16"/>
        </w:rPr>
        <w:t xml:space="preserve">, </w:t>
      </w:r>
      <w:r w:rsidRPr="00FB0C17">
        <w:rPr>
          <w:bCs w:val="0"/>
          <w:szCs w:val="16"/>
        </w:rPr>
        <w:t>前川卓也</w:t>
      </w:r>
      <w:r w:rsidRPr="00FB0C17">
        <w:rPr>
          <w:szCs w:val="16"/>
        </w:rPr>
        <w:t xml:space="preserve">, Julien </w:t>
      </w:r>
      <w:proofErr w:type="spellStart"/>
      <w:r w:rsidRPr="00FB0C17">
        <w:rPr>
          <w:szCs w:val="16"/>
        </w:rPr>
        <w:t>Eberle</w:t>
      </w:r>
      <w:proofErr w:type="spellEnd"/>
      <w:r w:rsidRPr="00FB0C17">
        <w:rPr>
          <w:szCs w:val="16"/>
        </w:rPr>
        <w:t xml:space="preserve">, </w:t>
      </w:r>
      <w:proofErr w:type="spellStart"/>
      <w:r w:rsidRPr="00FB0C17">
        <w:rPr>
          <w:color w:val="000000"/>
          <w:kern w:val="0"/>
          <w:szCs w:val="16"/>
        </w:rPr>
        <w:t>Dipanjan</w:t>
      </w:r>
      <w:proofErr w:type="spellEnd"/>
      <w:r w:rsidRPr="00FB0C17">
        <w:rPr>
          <w:color w:val="000000"/>
          <w:kern w:val="0"/>
          <w:szCs w:val="16"/>
        </w:rPr>
        <w:t xml:space="preserve"> Chakraborty</w:t>
      </w:r>
      <w:r w:rsidR="00347026">
        <w:rPr>
          <w:color w:val="000000"/>
          <w:kern w:val="0"/>
          <w:szCs w:val="16"/>
        </w:rPr>
        <w:t>,</w:t>
      </w:r>
      <w:r w:rsidRPr="00FB0C17">
        <w:rPr>
          <w:color w:val="000000"/>
          <w:kern w:val="0"/>
          <w:szCs w:val="16"/>
        </w:rPr>
        <w:t xml:space="preserve"> and Karl </w:t>
      </w:r>
      <w:proofErr w:type="spellStart"/>
      <w:r w:rsidRPr="00FB0C17">
        <w:rPr>
          <w:color w:val="000000"/>
          <w:kern w:val="0"/>
          <w:szCs w:val="16"/>
        </w:rPr>
        <w:t>Aberer</w:t>
      </w:r>
      <w:proofErr w:type="spellEnd"/>
      <w:r w:rsidRPr="00FB0C17">
        <w:rPr>
          <w:color w:val="000000"/>
          <w:kern w:val="0"/>
          <w:szCs w:val="16"/>
        </w:rPr>
        <w:t xml:space="preserve">.: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w:t>
      </w:r>
      <w:proofErr w:type="spellStart"/>
      <w:r>
        <w:rPr>
          <w:szCs w:val="16"/>
        </w:rPr>
        <w:t>Jiahui</w:t>
      </w:r>
      <w:proofErr w:type="spellEnd"/>
      <w:r>
        <w:rPr>
          <w:szCs w:val="16"/>
        </w:rPr>
        <w:t xml:space="preserve"> Wu, Gang Pan, Daqing Zhang, </w:t>
      </w:r>
      <w:proofErr w:type="spellStart"/>
      <w:r>
        <w:rPr>
          <w:szCs w:val="16"/>
        </w:rPr>
        <w:t>Guande</w:t>
      </w:r>
      <w:proofErr w:type="spellEnd"/>
      <w:r>
        <w:rPr>
          <w:szCs w:val="16"/>
        </w:rPr>
        <w:t xml:space="preserve"> Qi, and </w:t>
      </w:r>
      <w:proofErr w:type="spellStart"/>
      <w:r>
        <w:rPr>
          <w:szCs w:val="16"/>
        </w:rPr>
        <w:t>Sh</w:t>
      </w:r>
      <w:r w:rsidR="004F383C">
        <w:rPr>
          <w:szCs w:val="16"/>
        </w:rPr>
        <w:t>ijian</w:t>
      </w:r>
      <w:proofErr w:type="spellEnd"/>
      <w:r w:rsidR="004F383C">
        <w:rPr>
          <w:szCs w:val="16"/>
        </w:rPr>
        <w:t xml:space="preserve">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 xml:space="preserve">Lyons, Helene Brashear, Tracy </w:t>
      </w:r>
      <w:proofErr w:type="spellStart"/>
      <w:r w:rsidR="004F383C">
        <w:rPr>
          <w:szCs w:val="16"/>
        </w:rPr>
        <w:t>Westeyn</w:t>
      </w:r>
      <w:proofErr w:type="spellEnd"/>
      <w:r w:rsidR="004F383C">
        <w:rPr>
          <w:szCs w:val="16"/>
        </w:rPr>
        <w:t xml:space="preserve">, Jung Soo Kim, and Thad </w:t>
      </w:r>
      <w:proofErr w:type="spellStart"/>
      <w:r w:rsidR="004F383C">
        <w:rPr>
          <w:szCs w:val="16"/>
        </w:rPr>
        <w:t>Starner</w:t>
      </w:r>
      <w:proofErr w:type="spellEnd"/>
      <w:r w:rsidR="004F383C">
        <w:rPr>
          <w:szCs w:val="16"/>
        </w:rPr>
        <w:t>.: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6"/>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D5FA7" w14:textId="77777777" w:rsidR="000E1FC9" w:rsidRDefault="000E1FC9"/>
  </w:endnote>
  <w:endnote w:type="continuationSeparator" w:id="0">
    <w:p w14:paraId="1B09AF9D" w14:textId="77777777" w:rsidR="000E1FC9" w:rsidRDefault="000E1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C77C2" w14:textId="77777777" w:rsidR="000E1FC9" w:rsidRDefault="000E1FC9">
      <w:r>
        <w:separator/>
      </w:r>
    </w:p>
  </w:footnote>
  <w:footnote w:type="continuationSeparator" w:id="0">
    <w:p w14:paraId="01E44FC0" w14:textId="77777777" w:rsidR="000E1FC9" w:rsidRDefault="000E1FC9">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藤井 悠太">
    <w15:presenceInfo w15:providerId="Windows Live" w15:userId="726fc3355039a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92"/>
    <w:rsid w:val="00003CDA"/>
    <w:rsid w:val="00076094"/>
    <w:rsid w:val="00082BDB"/>
    <w:rsid w:val="000A7AD0"/>
    <w:rsid w:val="000B1291"/>
    <w:rsid w:val="000C54BD"/>
    <w:rsid w:val="000E02E5"/>
    <w:rsid w:val="000E1FC9"/>
    <w:rsid w:val="000F0C61"/>
    <w:rsid w:val="000F280D"/>
    <w:rsid w:val="00101D05"/>
    <w:rsid w:val="00104AF3"/>
    <w:rsid w:val="0012208E"/>
    <w:rsid w:val="00125D49"/>
    <w:rsid w:val="00134A1B"/>
    <w:rsid w:val="00135E22"/>
    <w:rsid w:val="00135FAB"/>
    <w:rsid w:val="001366E2"/>
    <w:rsid w:val="00153BFE"/>
    <w:rsid w:val="00162F6E"/>
    <w:rsid w:val="001645A3"/>
    <w:rsid w:val="001655D3"/>
    <w:rsid w:val="0016702C"/>
    <w:rsid w:val="00191D24"/>
    <w:rsid w:val="001A0E28"/>
    <w:rsid w:val="001A53DE"/>
    <w:rsid w:val="001E1051"/>
    <w:rsid w:val="001E1151"/>
    <w:rsid w:val="001F40C4"/>
    <w:rsid w:val="00207C9C"/>
    <w:rsid w:val="00212C18"/>
    <w:rsid w:val="0023382B"/>
    <w:rsid w:val="00243DED"/>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2F6A92"/>
    <w:rsid w:val="00303712"/>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3F2A18"/>
    <w:rsid w:val="004079DD"/>
    <w:rsid w:val="00411DD3"/>
    <w:rsid w:val="00422242"/>
    <w:rsid w:val="00423131"/>
    <w:rsid w:val="00424460"/>
    <w:rsid w:val="0042471A"/>
    <w:rsid w:val="00432E11"/>
    <w:rsid w:val="00434C38"/>
    <w:rsid w:val="004428F6"/>
    <w:rsid w:val="004464C7"/>
    <w:rsid w:val="00455643"/>
    <w:rsid w:val="00462B23"/>
    <w:rsid w:val="0046696B"/>
    <w:rsid w:val="00470610"/>
    <w:rsid w:val="004735D0"/>
    <w:rsid w:val="004854EA"/>
    <w:rsid w:val="00487BFC"/>
    <w:rsid w:val="004A055E"/>
    <w:rsid w:val="004A78F3"/>
    <w:rsid w:val="004B14CC"/>
    <w:rsid w:val="004B69CE"/>
    <w:rsid w:val="004B6DE6"/>
    <w:rsid w:val="004C30CC"/>
    <w:rsid w:val="004D4059"/>
    <w:rsid w:val="004D46EB"/>
    <w:rsid w:val="004D4D23"/>
    <w:rsid w:val="004E2170"/>
    <w:rsid w:val="004F04E5"/>
    <w:rsid w:val="004F2439"/>
    <w:rsid w:val="004F383C"/>
    <w:rsid w:val="004F79AF"/>
    <w:rsid w:val="00503933"/>
    <w:rsid w:val="005050E0"/>
    <w:rsid w:val="00505E14"/>
    <w:rsid w:val="00506F91"/>
    <w:rsid w:val="005074F8"/>
    <w:rsid w:val="005247AE"/>
    <w:rsid w:val="0054149D"/>
    <w:rsid w:val="0055760B"/>
    <w:rsid w:val="0056137D"/>
    <w:rsid w:val="005642B7"/>
    <w:rsid w:val="00574747"/>
    <w:rsid w:val="00583EEC"/>
    <w:rsid w:val="005855D5"/>
    <w:rsid w:val="00596303"/>
    <w:rsid w:val="00597F68"/>
    <w:rsid w:val="005A5694"/>
    <w:rsid w:val="005D15AC"/>
    <w:rsid w:val="005D328C"/>
    <w:rsid w:val="005D5ADA"/>
    <w:rsid w:val="00622B01"/>
    <w:rsid w:val="00635570"/>
    <w:rsid w:val="0063676E"/>
    <w:rsid w:val="00645FC8"/>
    <w:rsid w:val="00652062"/>
    <w:rsid w:val="0069256A"/>
    <w:rsid w:val="00697579"/>
    <w:rsid w:val="006C1AC6"/>
    <w:rsid w:val="006D0217"/>
    <w:rsid w:val="006D5BFB"/>
    <w:rsid w:val="00702940"/>
    <w:rsid w:val="007317C6"/>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14C19"/>
    <w:rsid w:val="008236A7"/>
    <w:rsid w:val="00836368"/>
    <w:rsid w:val="00850626"/>
    <w:rsid w:val="008535EA"/>
    <w:rsid w:val="008609D2"/>
    <w:rsid w:val="008712CA"/>
    <w:rsid w:val="00872FC0"/>
    <w:rsid w:val="00880AFE"/>
    <w:rsid w:val="00892560"/>
    <w:rsid w:val="008A0D48"/>
    <w:rsid w:val="008A60EC"/>
    <w:rsid w:val="008B0167"/>
    <w:rsid w:val="008C219F"/>
    <w:rsid w:val="008C428D"/>
    <w:rsid w:val="008C6AFF"/>
    <w:rsid w:val="008E1700"/>
    <w:rsid w:val="00900302"/>
    <w:rsid w:val="00904754"/>
    <w:rsid w:val="00905EF2"/>
    <w:rsid w:val="00924C85"/>
    <w:rsid w:val="00925BDF"/>
    <w:rsid w:val="00926986"/>
    <w:rsid w:val="00944FBA"/>
    <w:rsid w:val="00952AEB"/>
    <w:rsid w:val="00983CF8"/>
    <w:rsid w:val="0098465E"/>
    <w:rsid w:val="0098468D"/>
    <w:rsid w:val="00996958"/>
    <w:rsid w:val="009A60AA"/>
    <w:rsid w:val="009B0939"/>
    <w:rsid w:val="009C1494"/>
    <w:rsid w:val="009C5E49"/>
    <w:rsid w:val="009C729D"/>
    <w:rsid w:val="009D4D39"/>
    <w:rsid w:val="009E7F9D"/>
    <w:rsid w:val="009F116C"/>
    <w:rsid w:val="009F2911"/>
    <w:rsid w:val="009F7AEF"/>
    <w:rsid w:val="00A01BF9"/>
    <w:rsid w:val="00A14692"/>
    <w:rsid w:val="00A26746"/>
    <w:rsid w:val="00A356AD"/>
    <w:rsid w:val="00A363C9"/>
    <w:rsid w:val="00A60035"/>
    <w:rsid w:val="00A63D02"/>
    <w:rsid w:val="00A675A2"/>
    <w:rsid w:val="00A95E2F"/>
    <w:rsid w:val="00AC5228"/>
    <w:rsid w:val="00AD5A5F"/>
    <w:rsid w:val="00AE427D"/>
    <w:rsid w:val="00AF3B66"/>
    <w:rsid w:val="00AF3F57"/>
    <w:rsid w:val="00AF635B"/>
    <w:rsid w:val="00B01EE7"/>
    <w:rsid w:val="00B04A8E"/>
    <w:rsid w:val="00B21D06"/>
    <w:rsid w:val="00B226E6"/>
    <w:rsid w:val="00B23CEB"/>
    <w:rsid w:val="00B276FF"/>
    <w:rsid w:val="00B3391C"/>
    <w:rsid w:val="00B365E0"/>
    <w:rsid w:val="00B43B38"/>
    <w:rsid w:val="00B47BDD"/>
    <w:rsid w:val="00B51927"/>
    <w:rsid w:val="00B7332E"/>
    <w:rsid w:val="00B770D1"/>
    <w:rsid w:val="00B977DB"/>
    <w:rsid w:val="00BA0E0B"/>
    <w:rsid w:val="00BB43C9"/>
    <w:rsid w:val="00BC382C"/>
    <w:rsid w:val="00BC5613"/>
    <w:rsid w:val="00BD4DD1"/>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0E01"/>
    <w:rsid w:val="00D47468"/>
    <w:rsid w:val="00D77B9E"/>
    <w:rsid w:val="00D90C08"/>
    <w:rsid w:val="00DA7B61"/>
    <w:rsid w:val="00DB40E1"/>
    <w:rsid w:val="00DC6545"/>
    <w:rsid w:val="00DD1216"/>
    <w:rsid w:val="00E107C1"/>
    <w:rsid w:val="00E228D7"/>
    <w:rsid w:val="00E27799"/>
    <w:rsid w:val="00E30FF6"/>
    <w:rsid w:val="00E33903"/>
    <w:rsid w:val="00E340F3"/>
    <w:rsid w:val="00E46CCB"/>
    <w:rsid w:val="00E56130"/>
    <w:rsid w:val="00E63D5F"/>
    <w:rsid w:val="00E65567"/>
    <w:rsid w:val="00E710A5"/>
    <w:rsid w:val="00E74137"/>
    <w:rsid w:val="00E93888"/>
    <w:rsid w:val="00EA647F"/>
    <w:rsid w:val="00EB05E1"/>
    <w:rsid w:val="00EC5065"/>
    <w:rsid w:val="00EC595A"/>
    <w:rsid w:val="00EC7FA5"/>
    <w:rsid w:val="00ED038E"/>
    <w:rsid w:val="00ED3980"/>
    <w:rsid w:val="00EF0724"/>
    <w:rsid w:val="00F11CD0"/>
    <w:rsid w:val="00F130C1"/>
    <w:rsid w:val="00F16E88"/>
    <w:rsid w:val="00F34D5B"/>
    <w:rsid w:val="00F42987"/>
    <w:rsid w:val="00F57A65"/>
    <w:rsid w:val="00F601B3"/>
    <w:rsid w:val="00F62AF3"/>
    <w:rsid w:val="00F73D75"/>
    <w:rsid w:val="00F80F75"/>
    <w:rsid w:val="00FA2092"/>
    <w:rsid w:val="00FB0C17"/>
    <w:rsid w:val="00FB7808"/>
    <w:rsid w:val="00FC008E"/>
    <w:rsid w:val="00FC3C84"/>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rsid w:val="009C1494"/>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 w:type="character" w:styleId="af0">
    <w:name w:val="annotation reference"/>
    <w:basedOn w:val="a2"/>
    <w:uiPriority w:val="99"/>
    <w:semiHidden/>
    <w:unhideWhenUsed/>
    <w:rsid w:val="00BD4DD1"/>
    <w:rPr>
      <w:sz w:val="18"/>
      <w:szCs w:val="18"/>
    </w:rPr>
  </w:style>
  <w:style w:type="paragraph" w:styleId="af1">
    <w:name w:val="annotation text"/>
    <w:basedOn w:val="a1"/>
    <w:link w:val="af2"/>
    <w:uiPriority w:val="99"/>
    <w:semiHidden/>
    <w:unhideWhenUsed/>
    <w:rsid w:val="00BD4DD1"/>
    <w:pPr>
      <w:jc w:val="left"/>
    </w:pPr>
  </w:style>
  <w:style w:type="character" w:customStyle="1" w:styleId="af2">
    <w:name w:val="コメント文字列 (文字)"/>
    <w:basedOn w:val="a2"/>
    <w:link w:val="af1"/>
    <w:uiPriority w:val="99"/>
    <w:semiHidden/>
    <w:rsid w:val="00BD4DD1"/>
    <w:rPr>
      <w:kern w:val="2"/>
      <w:sz w:val="18"/>
      <w:szCs w:val="18"/>
    </w:rPr>
  </w:style>
  <w:style w:type="paragraph" w:styleId="af3">
    <w:name w:val="annotation subject"/>
    <w:basedOn w:val="af1"/>
    <w:next w:val="af1"/>
    <w:link w:val="af4"/>
    <w:uiPriority w:val="99"/>
    <w:semiHidden/>
    <w:unhideWhenUsed/>
    <w:rsid w:val="00BD4DD1"/>
    <w:rPr>
      <w:b/>
      <w:bCs/>
    </w:rPr>
  </w:style>
  <w:style w:type="character" w:customStyle="1" w:styleId="af4">
    <w:name w:val="コメント内容 (文字)"/>
    <w:basedOn w:val="af2"/>
    <w:link w:val="af3"/>
    <w:uiPriority w:val="99"/>
    <w:semiHidden/>
    <w:rsid w:val="00BD4DD1"/>
    <w:rPr>
      <w:b/>
      <w:bCs/>
      <w:kern w:val="2"/>
      <w:sz w:val="18"/>
      <w:szCs w:val="18"/>
    </w:rPr>
  </w:style>
  <w:style w:type="paragraph" w:styleId="af5">
    <w:name w:val="Balloon Text"/>
    <w:basedOn w:val="a1"/>
    <w:link w:val="af6"/>
    <w:uiPriority w:val="99"/>
    <w:semiHidden/>
    <w:unhideWhenUsed/>
    <w:rsid w:val="00BD4DD1"/>
    <w:rPr>
      <w:rFonts w:ascii="ＭＳ 明朝"/>
    </w:rPr>
  </w:style>
  <w:style w:type="character" w:customStyle="1" w:styleId="af6">
    <w:name w:val="吹き出し (文字)"/>
    <w:basedOn w:val="a2"/>
    <w:link w:val="af5"/>
    <w:uiPriority w:val="99"/>
    <w:semiHidden/>
    <w:rsid w:val="00BD4DD1"/>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29">
      <w:bodyDiv w:val="1"/>
      <w:marLeft w:val="0"/>
      <w:marRight w:val="0"/>
      <w:marTop w:val="0"/>
      <w:marBottom w:val="0"/>
      <w:divBdr>
        <w:top w:val="none" w:sz="0" w:space="0" w:color="auto"/>
        <w:left w:val="none" w:sz="0" w:space="0" w:color="auto"/>
        <w:bottom w:val="none" w:sz="0" w:space="0" w:color="auto"/>
        <w:right w:val="none" w:sz="0" w:space="0" w:color="auto"/>
      </w:divBdr>
    </w:div>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3.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84FA4E-6CD5-704D-B5F2-A489E228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42</TotalTime>
  <Pages>2</Pages>
  <Words>555</Words>
  <Characters>3170</Characters>
  <Application>Microsoft Macintosh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3718</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16</cp:revision>
  <cp:lastPrinted>2016-10-03T05:51:00Z</cp:lastPrinted>
  <dcterms:created xsi:type="dcterms:W3CDTF">2018-12-22T20:10:00Z</dcterms:created>
  <dcterms:modified xsi:type="dcterms:W3CDTF">2018-12-25T02:23:00Z</dcterms:modified>
</cp:coreProperties>
</file>