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68F1BD79" w:rsidR="00ED3980" w:rsidRDefault="00A14692" w:rsidP="004428F6">
            <w:pPr>
              <w:pStyle w:val="IPSJ1"/>
            </w:pPr>
            <w:r>
              <w:t xml:space="preserve">accelD : </w:t>
            </w:r>
            <w:r w:rsidR="004428F6">
              <w:rPr>
                <w:rFonts w:hint="eastAsia"/>
              </w:rPr>
              <w:t>ウェアラブルデバイスを用いた</w:t>
            </w:r>
            <w:r w:rsidR="00F62AF3">
              <w:rPr>
                <w:rFonts w:hint="eastAsia"/>
              </w:rPr>
              <w:t>挨拶</w:t>
            </w:r>
            <w:r w:rsidR="0046696B">
              <w:rPr>
                <w:rFonts w:hint="eastAsia"/>
              </w:rPr>
              <w:t>の</w:t>
            </w:r>
            <w:r w:rsidR="00F62AF3">
              <w:rPr>
                <w:rFonts w:hint="eastAsia"/>
              </w:rPr>
              <w:t>ジェスチャ認識と人間関係の親密度の測定と応用</w:t>
            </w:r>
          </w:p>
        </w:tc>
      </w:tr>
      <w:tr w:rsidR="00ED3980" w14:paraId="71D537CA" w14:textId="77777777" w:rsidTr="00944FBA">
        <w:trPr>
          <w:jc w:val="center"/>
        </w:trPr>
        <w:tc>
          <w:tcPr>
            <w:tcW w:w="5000" w:type="pct"/>
          </w:tcPr>
          <w:p w14:paraId="18D9AD2C" w14:textId="77777777" w:rsidR="00ED3980" w:rsidRDefault="00ED3980"/>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tc>
      </w:tr>
      <w:tr w:rsidR="00ED3980" w14:paraId="7B7DFF7C" w14:textId="77777777" w:rsidTr="00944FBA">
        <w:trPr>
          <w:jc w:val="center"/>
        </w:trPr>
        <w:tc>
          <w:tcPr>
            <w:tcW w:w="5000" w:type="pct"/>
          </w:tcPr>
          <w:p w14:paraId="7BB8CC2E" w14:textId="645FE4CF" w:rsidR="00ED3980" w:rsidRDefault="004735D0" w:rsidP="00076E6C">
            <w:pPr>
              <w:pStyle w:val="IPSJ4"/>
            </w:pPr>
            <w:r w:rsidRPr="004735D0">
              <w:rPr>
                <w:rFonts w:ascii="ＭＳ ゴシック" w:eastAsia="ＭＳ ゴシック" w:hAnsi="ＭＳ ゴシック" w:hint="eastAsia"/>
                <w:b/>
              </w:rPr>
              <w:t>概要</w:t>
            </w:r>
            <w:r>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w:t>
            </w:r>
            <w:r w:rsidR="000E02E5">
              <w:rPr>
                <w:rFonts w:hint="eastAsia"/>
              </w:rPr>
              <w:t>我々は</w:t>
            </w:r>
            <w:r w:rsidR="000E02E5">
              <w:t xml:space="preserve">, </w:t>
            </w:r>
            <w:r w:rsidR="000E02E5">
              <w:rPr>
                <w:rFonts w:hint="eastAsia"/>
              </w:rPr>
              <w:t>これらのさまざまなジェスチャは対面する人同士の仲の良さや親密度などの関係性を示すと考えた</w:t>
            </w:r>
            <w:r w:rsidR="000E02E5">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w:t>
            </w:r>
            <w:r w:rsidR="000E02E5">
              <w:t>親密度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w:t>
            </w:r>
            <w:r w:rsidR="000E02E5">
              <w:t>親密度</w:t>
            </w:r>
            <w:r w:rsidR="00E710A5" w:rsidRPr="00E710A5">
              <w:rPr>
                <w:rFonts w:hint="eastAsia"/>
              </w:rPr>
              <w:t>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tc>
      </w:tr>
    </w:tbl>
    <w:p w14:paraId="02CAE3F9" w14:textId="77777777" w:rsidR="00ED3980" w:rsidRDefault="00ED3980">
      <w:pPr>
        <w:pStyle w:val="a7"/>
        <w:tabs>
          <w:tab w:val="clear" w:pos="4252"/>
          <w:tab w:val="clear" w:pos="8504"/>
        </w:tabs>
        <w:snapToGrid/>
      </w:pPr>
    </w:p>
    <w:p w14:paraId="3C9879BC" w14:textId="77777777" w:rsidR="00ED3980" w:rsidRDefault="00ED3980">
      <w:pPr>
        <w:pStyle w:val="a7"/>
        <w:tabs>
          <w:tab w:val="clear" w:pos="4252"/>
          <w:tab w:val="clear" w:pos="8504"/>
        </w:tabs>
        <w:snapToGrid/>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1B13FB98" w14:textId="62526A91" w:rsidR="000B1291"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w:t>
      </w:r>
      <w:r w:rsidR="00F62AF3">
        <w:t xml:space="preserve"> </w:t>
      </w:r>
      <w:r w:rsidR="00F62AF3">
        <w:rPr>
          <w:rFonts w:hint="eastAsia"/>
        </w:rPr>
        <w:t>挨拶には</w:t>
      </w:r>
      <w:r w:rsidR="00F62AF3">
        <w:t xml:space="preserve">, </w:t>
      </w:r>
      <w:r w:rsidR="005050E0">
        <w:rPr>
          <w:rFonts w:hint="eastAsia"/>
        </w:rPr>
        <w:t>ジェスチャを伴う</w:t>
      </w:r>
      <w:r w:rsidR="00F62AF3">
        <w:rPr>
          <w:rFonts w:hint="eastAsia"/>
        </w:rPr>
        <w:t>ことがある</w:t>
      </w:r>
      <w:r w:rsidR="005050E0">
        <w:t xml:space="preserve">. </w:t>
      </w:r>
      <w:r w:rsidR="00E63D5F">
        <w:rPr>
          <w:rFonts w:hint="eastAsia"/>
        </w:rPr>
        <w:t>たとえば</w:t>
      </w:r>
      <w:r w:rsidR="00E63D5F">
        <w:t>,</w:t>
      </w:r>
      <w:r w:rsidR="00C832EF">
        <w:t xml:space="preserve"> </w:t>
      </w:r>
      <w:r w:rsidR="000B1291">
        <w:rPr>
          <w:rFonts w:hint="eastAsia"/>
        </w:rPr>
        <w:t>友達であれば手を振ったりハイタッチをすることが</w:t>
      </w:r>
      <w:r w:rsidR="00A60035">
        <w:rPr>
          <w:rFonts w:hint="eastAsia"/>
        </w:rPr>
        <w:t>ある</w:t>
      </w:r>
      <w:r w:rsidR="00A60035">
        <w:t xml:space="preserve">. </w:t>
      </w:r>
      <w:r w:rsidR="000B1291">
        <w:rPr>
          <w:rFonts w:hint="eastAsia"/>
        </w:rPr>
        <w:t>初対面の人であればお辞儀をしたり握手をしたりすることもある</w:t>
      </w:r>
      <w:r w:rsidR="000B1291">
        <w:t xml:space="preserve">. </w:t>
      </w:r>
      <w:r w:rsidR="000B1291">
        <w:rPr>
          <w:rFonts w:hint="eastAsia"/>
        </w:rPr>
        <w:t>我々は</w:t>
      </w:r>
      <w:r w:rsidR="000B1291">
        <w:t xml:space="preserve">, </w:t>
      </w:r>
      <w:r w:rsidR="00A60035">
        <w:rPr>
          <w:rFonts w:hint="eastAsia"/>
        </w:rPr>
        <w:t>これらの</w:t>
      </w:r>
      <w:r w:rsidR="00AF3F57">
        <w:rPr>
          <w:rFonts w:hint="eastAsia"/>
        </w:rPr>
        <w:t>さまざまな</w:t>
      </w:r>
      <w:r w:rsidR="00A60035">
        <w:rPr>
          <w:rFonts w:hint="eastAsia"/>
        </w:rPr>
        <w:t>ジェスチャは対面する人同士の</w:t>
      </w:r>
      <w:r w:rsidR="002D228B">
        <w:rPr>
          <w:rFonts w:hint="eastAsia"/>
        </w:rPr>
        <w:t>仲</w:t>
      </w:r>
      <w:r w:rsidR="000B1291">
        <w:rPr>
          <w:rFonts w:hint="eastAsia"/>
        </w:rPr>
        <w:t>の良さや親密度などの関係性を示すと考えた</w:t>
      </w:r>
      <w:r w:rsidR="002D228B">
        <w:rPr>
          <w:rFonts w:hint="eastAsia"/>
        </w:rPr>
        <w:t xml:space="preserve">. </w:t>
      </w:r>
    </w:p>
    <w:p w14:paraId="3683D87D" w14:textId="703763D4" w:rsidR="003710E8" w:rsidRDefault="002D228B" w:rsidP="007B06D2">
      <w:r>
        <w:rPr>
          <w:rFonts w:hint="eastAsia"/>
        </w:rPr>
        <w:t xml:space="preserve">　そこで本研究では</w:t>
      </w:r>
      <w:r>
        <w:t xml:space="preserve">, </w:t>
      </w:r>
      <w:r w:rsidR="000B1291">
        <w:rPr>
          <w:rFonts w:hint="eastAsia"/>
        </w:rPr>
        <w:t>腕に装着した</w:t>
      </w:r>
      <w:r w:rsidR="00D012E7">
        <w:rPr>
          <w:rFonts w:hint="eastAsia"/>
        </w:rPr>
        <w:t>ウェアラブルデバイス</w:t>
      </w:r>
      <w:r w:rsidR="00D40E01">
        <w:rPr>
          <w:rFonts w:hint="eastAsia"/>
        </w:rPr>
        <w:t>を用いて</w:t>
      </w:r>
      <w:r w:rsidR="00D40E01">
        <w:t xml:space="preserve">, </w:t>
      </w:r>
      <w:r w:rsidR="00D40E01">
        <w:rPr>
          <w:rFonts w:hint="eastAsia"/>
        </w:rPr>
        <w:t>これらの</w:t>
      </w:r>
      <w:r w:rsidR="000A7AD0">
        <w:rPr>
          <w:rFonts w:hint="eastAsia"/>
        </w:rPr>
        <w:t>ジェスチャ認識</w:t>
      </w:r>
      <w:r w:rsidR="00D40E01">
        <w:rPr>
          <w:rFonts w:hint="eastAsia"/>
        </w:rPr>
        <w:t>をし</w:t>
      </w:r>
      <w:r w:rsidR="00D40E01">
        <w:t xml:space="preserve">, </w:t>
      </w:r>
      <w:r w:rsidR="00D40E01">
        <w:rPr>
          <w:rFonts w:hint="eastAsia"/>
        </w:rPr>
        <w:t>ジェスチャの種類や特徴</w:t>
      </w:r>
      <w:r w:rsidR="00D40E01">
        <w:t xml:space="preserve">, </w:t>
      </w:r>
      <w:r w:rsidR="00D40E01">
        <w:rPr>
          <w:rFonts w:hint="eastAsia"/>
        </w:rPr>
        <w:t>強さか</w:t>
      </w:r>
      <w:r w:rsidR="000C54BD">
        <w:rPr>
          <w:rFonts w:hint="eastAsia"/>
        </w:rPr>
        <w:t>ら仲の良さや親密度といった人間関係の測定を試行する</w:t>
      </w:r>
      <w:r w:rsidR="000C54BD">
        <w:t xml:space="preserve">. </w:t>
      </w:r>
      <w:r w:rsidR="000C54BD">
        <w:rPr>
          <w:rFonts w:hint="eastAsia"/>
        </w:rPr>
        <w:t>本研究ではこの親密度に基づき</w:t>
      </w:r>
      <w:r w:rsidR="000C54BD">
        <w:t xml:space="preserve">, </w:t>
      </w:r>
      <w:r w:rsidR="000C54BD">
        <w:rPr>
          <w:rFonts w:hint="eastAsia"/>
        </w:rPr>
        <w:t>個人間の情報の公開ルールを段階的に</w:t>
      </w:r>
      <w:r w:rsidR="00303712">
        <w:rPr>
          <w:rFonts w:hint="eastAsia"/>
        </w:rPr>
        <w:t>変更する</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w:t>
      </w:r>
      <w:r w:rsidR="003630B6">
        <w:t xml:space="preserve">. </w:t>
      </w:r>
    </w:p>
    <w:p w14:paraId="17FDAE36" w14:textId="77777777" w:rsidR="00D85251" w:rsidRDefault="00D85251" w:rsidP="007B06D2"/>
    <w:p w14:paraId="10CD79A5" w14:textId="77777777" w:rsidR="00135E22" w:rsidRDefault="00135E22" w:rsidP="00135E22">
      <w:pPr>
        <w:pStyle w:val="1"/>
      </w:pPr>
      <w:r>
        <w:rPr>
          <w:rFonts w:hint="eastAsia"/>
        </w:rPr>
        <w:t>関連研究</w:t>
      </w:r>
    </w:p>
    <w:p w14:paraId="57025D98" w14:textId="060F00D2"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ラベル付けをしたサンプルデータを用いる手法が提案されている</w:t>
      </w:r>
      <w:r w:rsidR="00BA0E0B" w:rsidRPr="00BA0E0B">
        <w:rPr>
          <w:vertAlign w:val="superscript"/>
        </w:rPr>
        <w:t>[2]</w:t>
      </w:r>
      <w:r w:rsidR="00BA0E0B">
        <w:t>.</w:t>
      </w:r>
      <w:r w:rsidR="00D85251">
        <w:t xml:space="preserve"> </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w:t>
      </w:r>
      <w:r w:rsidR="00101D05">
        <w:t xml:space="preserve"> </w:t>
      </w:r>
      <w:r w:rsidR="00101D05">
        <w:rPr>
          <w:rFonts w:hint="eastAsia"/>
        </w:rPr>
        <w:t>しかし</w:t>
      </w:r>
      <w:r w:rsidR="00101D05">
        <w:t xml:space="preserve">, </w:t>
      </w:r>
      <w:r w:rsidR="00101D05">
        <w:rPr>
          <w:rFonts w:hint="eastAsia"/>
        </w:rPr>
        <w:t>開始点と終了点を指定する動作自体を加速度データとして取得することは好ましくなく</w:t>
      </w:r>
      <w:r w:rsidR="00101D05">
        <w:t xml:space="preserve">, </w:t>
      </w:r>
      <w:r w:rsidR="00D85251">
        <w:rPr>
          <w:rFonts w:hint="eastAsia"/>
        </w:rPr>
        <w:t>実際の利用環境を想定しても望ましく</w:t>
      </w:r>
      <w:r w:rsidR="00101D05">
        <w:rPr>
          <w:rFonts w:hint="eastAsia"/>
        </w:rPr>
        <w:t>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k</w:t>
      </w:r>
      <w:r>
        <w:rPr>
          <w:rFonts w:hint="eastAsia"/>
        </w:rPr>
        <w:t>近傍法を用いる</w:t>
      </w:r>
      <w:r>
        <w:t xml:space="preserve">. </w:t>
      </w:r>
    </w:p>
    <w:p w14:paraId="3B51430D" w14:textId="0AAEDD4D" w:rsidR="00ED3980" w:rsidRDefault="00A356AD">
      <w:pPr>
        <w:pStyle w:val="1"/>
      </w:pPr>
      <w:r>
        <w:lastRenderedPageBreak/>
        <w:t>accelD</w:t>
      </w:r>
    </w:p>
    <w:tbl>
      <w:tblPr>
        <w:tblW w:w="4723"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940"/>
        <w:gridCol w:w="1296"/>
        <w:gridCol w:w="1278"/>
        <w:gridCol w:w="1209"/>
      </w:tblGrid>
      <w:tr w:rsidR="009203BA" w14:paraId="4F4167B3" w14:textId="77777777" w:rsidTr="00B70480">
        <w:trPr>
          <w:cantSplit/>
          <w:trHeight w:val="191"/>
        </w:trPr>
        <w:tc>
          <w:tcPr>
            <w:tcW w:w="995" w:type="pct"/>
          </w:tcPr>
          <w:p w14:paraId="4CB5254D" w14:textId="748C7798" w:rsidR="00191D24" w:rsidRDefault="000E02E5" w:rsidP="00126024">
            <w:pPr>
              <w:spacing w:line="180" w:lineRule="exact"/>
              <w:jc w:val="center"/>
              <w:rPr>
                <w:sz w:val="16"/>
              </w:rPr>
            </w:pPr>
            <w:bookmarkStart w:id="0" w:name="_GoBack" w:colFirst="0" w:colLast="4"/>
            <w:r>
              <w:rPr>
                <w:sz w:val="16"/>
              </w:rPr>
              <w:t>親密度</w:t>
            </w:r>
          </w:p>
        </w:tc>
        <w:tc>
          <w:tcPr>
            <w:tcW w:w="1372" w:type="pct"/>
          </w:tcPr>
          <w:p w14:paraId="5C64D064" w14:textId="77777777" w:rsidR="00191D24" w:rsidRDefault="00191D24" w:rsidP="00126024">
            <w:pPr>
              <w:spacing w:line="180" w:lineRule="exact"/>
              <w:jc w:val="center"/>
              <w:rPr>
                <w:sz w:val="16"/>
              </w:rPr>
            </w:pPr>
            <w:r>
              <w:rPr>
                <w:rFonts w:hint="eastAsia"/>
                <w:sz w:val="16"/>
              </w:rPr>
              <w:t>低</w:t>
            </w:r>
          </w:p>
        </w:tc>
        <w:tc>
          <w:tcPr>
            <w:tcW w:w="1353" w:type="pct"/>
          </w:tcPr>
          <w:p w14:paraId="229B68DE" w14:textId="77777777" w:rsidR="00191D24" w:rsidRDefault="00191D24" w:rsidP="00126024">
            <w:pPr>
              <w:spacing w:line="180" w:lineRule="exact"/>
              <w:jc w:val="center"/>
              <w:rPr>
                <w:sz w:val="16"/>
              </w:rPr>
            </w:pPr>
            <w:r>
              <w:rPr>
                <w:rFonts w:hint="eastAsia"/>
                <w:sz w:val="16"/>
              </w:rPr>
              <w:t>中</w:t>
            </w:r>
          </w:p>
        </w:tc>
        <w:tc>
          <w:tcPr>
            <w:tcW w:w="1280" w:type="pct"/>
          </w:tcPr>
          <w:p w14:paraId="3F12CCA3" w14:textId="77777777" w:rsidR="00191D24" w:rsidRDefault="00191D24" w:rsidP="00126024">
            <w:pPr>
              <w:spacing w:line="180" w:lineRule="exact"/>
              <w:jc w:val="center"/>
              <w:rPr>
                <w:sz w:val="16"/>
              </w:rPr>
            </w:pPr>
            <w:r>
              <w:rPr>
                <w:rFonts w:hint="eastAsia"/>
                <w:sz w:val="16"/>
              </w:rPr>
              <w:t>高</w:t>
            </w:r>
          </w:p>
        </w:tc>
      </w:tr>
      <w:tr w:rsidR="009203BA" w14:paraId="7A1B87D7" w14:textId="77777777" w:rsidTr="00B70480">
        <w:trPr>
          <w:cantSplit/>
          <w:trHeight w:val="350"/>
        </w:trPr>
        <w:tc>
          <w:tcPr>
            <w:tcW w:w="995" w:type="pct"/>
          </w:tcPr>
          <w:p w14:paraId="1B3419BE" w14:textId="77777777" w:rsidR="00191D24" w:rsidRDefault="00191D24" w:rsidP="00126024">
            <w:pPr>
              <w:spacing w:line="180" w:lineRule="exact"/>
              <w:jc w:val="center"/>
              <w:rPr>
                <w:sz w:val="16"/>
              </w:rPr>
            </w:pPr>
            <w:r>
              <w:rPr>
                <w:rFonts w:hint="eastAsia"/>
                <w:sz w:val="16"/>
              </w:rPr>
              <w:t>ジェスチャの種類</w:t>
            </w:r>
          </w:p>
        </w:tc>
        <w:tc>
          <w:tcPr>
            <w:tcW w:w="1372" w:type="pct"/>
          </w:tcPr>
          <w:p w14:paraId="38CC4E17" w14:textId="77777777" w:rsidR="00191D24" w:rsidRDefault="00191D24" w:rsidP="00126024">
            <w:pPr>
              <w:spacing w:line="180" w:lineRule="exact"/>
              <w:jc w:val="center"/>
              <w:rPr>
                <w:sz w:val="16"/>
              </w:rPr>
            </w:pPr>
            <w:r>
              <w:rPr>
                <w:rFonts w:hint="eastAsia"/>
                <w:sz w:val="16"/>
              </w:rPr>
              <w:t>お辞儀</w:t>
            </w:r>
          </w:p>
          <w:p w14:paraId="10DC8773" w14:textId="77777777" w:rsidR="00191D24" w:rsidRDefault="00191D24" w:rsidP="00126024">
            <w:pPr>
              <w:spacing w:line="180" w:lineRule="exact"/>
              <w:jc w:val="center"/>
              <w:rPr>
                <w:sz w:val="16"/>
              </w:rPr>
            </w:pPr>
            <w:r>
              <w:rPr>
                <w:rFonts w:hint="eastAsia"/>
                <w:sz w:val="16"/>
              </w:rPr>
              <w:t>握手</w:t>
            </w:r>
          </w:p>
        </w:tc>
        <w:tc>
          <w:tcPr>
            <w:tcW w:w="1353" w:type="pct"/>
          </w:tcPr>
          <w:p w14:paraId="7744F801" w14:textId="77777777" w:rsidR="00191D24" w:rsidRDefault="00191D24" w:rsidP="00126024">
            <w:pPr>
              <w:spacing w:line="180" w:lineRule="exact"/>
              <w:jc w:val="center"/>
              <w:rPr>
                <w:sz w:val="16"/>
              </w:rPr>
            </w:pPr>
            <w:r>
              <w:rPr>
                <w:rFonts w:hint="eastAsia"/>
                <w:sz w:val="16"/>
              </w:rPr>
              <w:t>乾杯</w:t>
            </w:r>
          </w:p>
          <w:p w14:paraId="2BEB252B" w14:textId="77777777" w:rsidR="00191D24" w:rsidRDefault="00191D24" w:rsidP="00126024">
            <w:pPr>
              <w:spacing w:line="180" w:lineRule="exact"/>
              <w:jc w:val="center"/>
              <w:rPr>
                <w:sz w:val="16"/>
              </w:rPr>
            </w:pPr>
            <w:r>
              <w:rPr>
                <w:rFonts w:hint="eastAsia"/>
                <w:sz w:val="16"/>
              </w:rPr>
              <w:t>手を振る</w:t>
            </w:r>
          </w:p>
        </w:tc>
        <w:tc>
          <w:tcPr>
            <w:tcW w:w="1280" w:type="pct"/>
          </w:tcPr>
          <w:p w14:paraId="76FD9E30" w14:textId="77777777" w:rsidR="00191D24" w:rsidRDefault="00191D24" w:rsidP="00126024">
            <w:pPr>
              <w:spacing w:line="180" w:lineRule="exact"/>
              <w:jc w:val="center"/>
              <w:rPr>
                <w:sz w:val="16"/>
              </w:rPr>
            </w:pPr>
            <w:r>
              <w:rPr>
                <w:rFonts w:hint="eastAsia"/>
                <w:sz w:val="16"/>
              </w:rPr>
              <w:t>ハグ</w:t>
            </w:r>
          </w:p>
          <w:p w14:paraId="7AAA80C9" w14:textId="77777777" w:rsidR="00191D24" w:rsidRDefault="00191D24" w:rsidP="00126024">
            <w:pPr>
              <w:spacing w:line="180" w:lineRule="exact"/>
              <w:jc w:val="center"/>
              <w:rPr>
                <w:sz w:val="16"/>
              </w:rPr>
            </w:pPr>
            <w:r>
              <w:rPr>
                <w:rFonts w:hint="eastAsia"/>
                <w:sz w:val="16"/>
              </w:rPr>
              <w:t>肩を組む</w:t>
            </w:r>
          </w:p>
        </w:tc>
      </w:tr>
      <w:tr w:rsidR="009203BA" w14:paraId="75DF74A8" w14:textId="77777777" w:rsidTr="00B70480">
        <w:trPr>
          <w:cantSplit/>
          <w:trHeight w:val="1217"/>
        </w:trPr>
        <w:tc>
          <w:tcPr>
            <w:tcW w:w="995" w:type="pct"/>
          </w:tcPr>
          <w:p w14:paraId="1049F7F0" w14:textId="77777777" w:rsidR="00E228D7" w:rsidRDefault="00E228D7" w:rsidP="00E228D7">
            <w:pPr>
              <w:spacing w:line="180" w:lineRule="exact"/>
              <w:jc w:val="center"/>
              <w:rPr>
                <w:sz w:val="16"/>
              </w:rPr>
            </w:pPr>
          </w:p>
          <w:p w14:paraId="00B95C6A" w14:textId="77777777" w:rsidR="00E228D7" w:rsidRDefault="00E228D7" w:rsidP="00E228D7">
            <w:pPr>
              <w:spacing w:line="180" w:lineRule="exact"/>
              <w:jc w:val="center"/>
              <w:rPr>
                <w:sz w:val="16"/>
              </w:rPr>
            </w:pPr>
          </w:p>
          <w:p w14:paraId="621AFC66" w14:textId="77777777" w:rsidR="00E228D7" w:rsidRDefault="00E228D7" w:rsidP="00E228D7">
            <w:pPr>
              <w:spacing w:line="180" w:lineRule="exact"/>
              <w:jc w:val="center"/>
              <w:rPr>
                <w:sz w:val="16"/>
              </w:rPr>
            </w:pPr>
          </w:p>
          <w:p w14:paraId="6966D38E" w14:textId="18F90A91" w:rsidR="00191D24" w:rsidRDefault="00E228D7" w:rsidP="00E228D7">
            <w:pPr>
              <w:spacing w:line="180" w:lineRule="exact"/>
              <w:jc w:val="center"/>
              <w:rPr>
                <w:sz w:val="16"/>
              </w:rPr>
            </w:pPr>
            <w:r>
              <w:rPr>
                <w:rFonts w:hint="eastAsia"/>
                <w:sz w:val="16"/>
              </w:rPr>
              <w:t>イラスト</w:t>
            </w:r>
          </w:p>
        </w:tc>
        <w:tc>
          <w:tcPr>
            <w:tcW w:w="1372" w:type="pct"/>
            <w:vAlign w:val="bottom"/>
          </w:tcPr>
          <w:p w14:paraId="28CED6D0" w14:textId="1F9D7934" w:rsidR="00191D24" w:rsidRDefault="00191D24" w:rsidP="00E228D7">
            <w:pPr>
              <w:spacing w:line="180" w:lineRule="exact"/>
              <w:rPr>
                <w:sz w:val="16"/>
              </w:rPr>
            </w:pPr>
            <w:r>
              <w:rPr>
                <w:rFonts w:hint="eastAsia"/>
                <w:noProof/>
                <w:sz w:val="16"/>
              </w:rPr>
              <w:drawing>
                <wp:inline distT="0" distB="0" distL="0" distR="0" wp14:anchorId="06B2CCD7" wp14:editId="2FDA144F">
                  <wp:extent cx="697230" cy="775624"/>
                  <wp:effectExtent l="0" t="0" r="0" b="12065"/>
                  <wp:docPr id="1" name="図 1" descr="../../../Desktop/meiji/100kw/interaction/image/S__3227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ktop/meiji/100kw/interaction/image/S__32276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749676" cy="833967"/>
                          </a:xfrm>
                          <a:prstGeom prst="rect">
                            <a:avLst/>
                          </a:prstGeom>
                          <a:noFill/>
                          <a:ln>
                            <a:noFill/>
                          </a:ln>
                        </pic:spPr>
                      </pic:pic>
                    </a:graphicData>
                  </a:graphic>
                </wp:inline>
              </w:drawing>
            </w:r>
          </w:p>
        </w:tc>
        <w:tc>
          <w:tcPr>
            <w:tcW w:w="1353" w:type="pct"/>
          </w:tcPr>
          <w:p w14:paraId="487562F6" w14:textId="77777777" w:rsidR="00191D24" w:rsidRDefault="00191D24" w:rsidP="00126024">
            <w:pPr>
              <w:spacing w:line="180" w:lineRule="exact"/>
              <w:jc w:val="center"/>
              <w:rPr>
                <w:sz w:val="16"/>
              </w:rPr>
            </w:pPr>
          </w:p>
          <w:p w14:paraId="5A626031" w14:textId="77777777" w:rsidR="00191D24" w:rsidRDefault="00191D24" w:rsidP="00126024">
            <w:pPr>
              <w:spacing w:line="180" w:lineRule="exact"/>
              <w:jc w:val="center"/>
              <w:rPr>
                <w:sz w:val="16"/>
              </w:rPr>
            </w:pPr>
          </w:p>
          <w:p w14:paraId="0B111610" w14:textId="77777777" w:rsidR="00191D24" w:rsidRDefault="00191D24" w:rsidP="00126024">
            <w:pPr>
              <w:spacing w:line="180" w:lineRule="exact"/>
              <w:jc w:val="center"/>
              <w:rPr>
                <w:sz w:val="16"/>
              </w:rPr>
            </w:pPr>
          </w:p>
          <w:p w14:paraId="29882A9F" w14:textId="77777777" w:rsidR="00191D24" w:rsidRDefault="00191D24" w:rsidP="00126024">
            <w:pPr>
              <w:spacing w:line="180" w:lineRule="exact"/>
              <w:jc w:val="center"/>
              <w:rPr>
                <w:sz w:val="16"/>
              </w:rPr>
            </w:pPr>
          </w:p>
          <w:p w14:paraId="67D7E230" w14:textId="77777777" w:rsidR="00191D24" w:rsidRDefault="00191D24" w:rsidP="00126024">
            <w:pPr>
              <w:spacing w:line="180" w:lineRule="exact"/>
              <w:jc w:val="center"/>
              <w:rPr>
                <w:sz w:val="16"/>
              </w:rPr>
            </w:pPr>
          </w:p>
          <w:p w14:paraId="600D2FC4" w14:textId="77777777" w:rsidR="00191D24" w:rsidRDefault="00191D24" w:rsidP="00126024">
            <w:pPr>
              <w:spacing w:line="180" w:lineRule="exact"/>
              <w:jc w:val="center"/>
              <w:rPr>
                <w:sz w:val="16"/>
              </w:rPr>
            </w:pPr>
          </w:p>
          <w:p w14:paraId="74EE545B" w14:textId="77777777" w:rsidR="00191D24" w:rsidRDefault="00191D24" w:rsidP="00126024">
            <w:pPr>
              <w:spacing w:line="180" w:lineRule="exact"/>
              <w:jc w:val="center"/>
              <w:rPr>
                <w:sz w:val="16"/>
              </w:rPr>
            </w:pPr>
          </w:p>
          <w:p w14:paraId="2213B671" w14:textId="41377554" w:rsidR="00191D24" w:rsidRDefault="00191D24" w:rsidP="00126024">
            <w:pPr>
              <w:spacing w:line="180" w:lineRule="exact"/>
              <w:jc w:val="center"/>
              <w:rPr>
                <w:sz w:val="16"/>
              </w:rPr>
            </w:pPr>
            <w:r>
              <w:rPr>
                <w:rFonts w:hint="eastAsia"/>
                <w:noProof/>
                <w:sz w:val="16"/>
              </w:rPr>
              <w:drawing>
                <wp:inline distT="0" distB="0" distL="0" distR="0" wp14:anchorId="079CF6AE" wp14:editId="6023BB49">
                  <wp:extent cx="679213" cy="787592"/>
                  <wp:effectExtent l="0" t="0" r="6985" b="0"/>
                  <wp:docPr id="49" name="図 49" descr="../../../Desktop/meiji/100kw/interaction/image/S__3227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ktop/meiji/100kw/interaction/image/S__322765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894" cy="798817"/>
                          </a:xfrm>
                          <a:prstGeom prst="rect">
                            <a:avLst/>
                          </a:prstGeom>
                          <a:noFill/>
                          <a:ln>
                            <a:noFill/>
                          </a:ln>
                        </pic:spPr>
                      </pic:pic>
                    </a:graphicData>
                  </a:graphic>
                </wp:inline>
              </w:drawing>
            </w:r>
          </w:p>
        </w:tc>
        <w:tc>
          <w:tcPr>
            <w:tcW w:w="1280" w:type="pct"/>
          </w:tcPr>
          <w:p w14:paraId="74B2F2B5" w14:textId="77777777" w:rsidR="00191D24" w:rsidRDefault="00191D24" w:rsidP="00126024">
            <w:pPr>
              <w:spacing w:line="180" w:lineRule="exact"/>
              <w:jc w:val="center"/>
              <w:rPr>
                <w:sz w:val="16"/>
              </w:rPr>
            </w:pPr>
          </w:p>
          <w:p w14:paraId="10161127" w14:textId="77777777" w:rsidR="00191D24" w:rsidRDefault="00191D24" w:rsidP="00126024">
            <w:pPr>
              <w:spacing w:line="180" w:lineRule="exact"/>
              <w:jc w:val="center"/>
              <w:rPr>
                <w:sz w:val="16"/>
              </w:rPr>
            </w:pPr>
          </w:p>
          <w:p w14:paraId="62C8F030" w14:textId="77777777" w:rsidR="00191D24" w:rsidRDefault="00191D24" w:rsidP="00126024">
            <w:pPr>
              <w:spacing w:line="180" w:lineRule="exact"/>
              <w:jc w:val="center"/>
              <w:rPr>
                <w:sz w:val="16"/>
              </w:rPr>
            </w:pPr>
          </w:p>
          <w:p w14:paraId="51B35D25" w14:textId="77777777" w:rsidR="00191D24" w:rsidRDefault="00191D24" w:rsidP="00126024">
            <w:pPr>
              <w:spacing w:line="180" w:lineRule="exact"/>
              <w:jc w:val="center"/>
              <w:rPr>
                <w:sz w:val="16"/>
              </w:rPr>
            </w:pPr>
          </w:p>
          <w:p w14:paraId="69092A02" w14:textId="77777777" w:rsidR="00191D24" w:rsidRDefault="00191D24" w:rsidP="00126024">
            <w:pPr>
              <w:spacing w:line="180" w:lineRule="exact"/>
              <w:jc w:val="center"/>
              <w:rPr>
                <w:sz w:val="16"/>
              </w:rPr>
            </w:pPr>
          </w:p>
          <w:p w14:paraId="4CC42714" w14:textId="77777777" w:rsidR="00191D24" w:rsidRDefault="00191D24" w:rsidP="00126024">
            <w:pPr>
              <w:spacing w:line="180" w:lineRule="exact"/>
              <w:jc w:val="center"/>
              <w:rPr>
                <w:sz w:val="16"/>
              </w:rPr>
            </w:pPr>
          </w:p>
          <w:p w14:paraId="694ACE76" w14:textId="4B4DFA0B" w:rsidR="00191D24" w:rsidRDefault="00191D24" w:rsidP="00126024">
            <w:pPr>
              <w:spacing w:line="180" w:lineRule="exact"/>
              <w:jc w:val="center"/>
              <w:rPr>
                <w:sz w:val="16"/>
              </w:rPr>
            </w:pPr>
            <w:r>
              <w:rPr>
                <w:noProof/>
                <w:sz w:val="16"/>
              </w:rPr>
              <w:drawing>
                <wp:inline distT="0" distB="0" distL="0" distR="0" wp14:anchorId="097E45B3" wp14:editId="1A731A49">
                  <wp:extent cx="612161" cy="682105"/>
                  <wp:effectExtent l="0" t="0" r="0" b="3810"/>
                  <wp:docPr id="40" name="図 40" descr="../../../Desktop/meiji/100kw/interaction/image/IMG_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ktop/meiji/100kw/interaction/image/IMG_1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46" cy="685766"/>
                          </a:xfrm>
                          <a:prstGeom prst="rect">
                            <a:avLst/>
                          </a:prstGeom>
                          <a:noFill/>
                          <a:ln>
                            <a:noFill/>
                          </a:ln>
                        </pic:spPr>
                      </pic:pic>
                    </a:graphicData>
                  </a:graphic>
                </wp:inline>
              </w:drawing>
            </w:r>
          </w:p>
        </w:tc>
      </w:tr>
    </w:tbl>
    <w:bookmarkEnd w:id="0"/>
    <w:p w14:paraId="574FE582" w14:textId="453541B5" w:rsidR="009C1494" w:rsidRDefault="009C1494" w:rsidP="009C1494">
      <w:pPr>
        <w:pStyle w:val="a8"/>
      </w:pPr>
      <w:r w:rsidRPr="009C1494">
        <w:rPr>
          <w:rFonts w:hint="eastAsia"/>
        </w:rPr>
        <w:t>図</w:t>
      </w:r>
      <w:r>
        <w:t xml:space="preserve">1. </w:t>
      </w:r>
      <w:r w:rsidR="00892560">
        <w:rPr>
          <w:rFonts w:hint="eastAsia"/>
        </w:rPr>
        <w:t>ジェスチャの種類と</w:t>
      </w:r>
      <w:r w:rsidR="000E02E5">
        <w:t>親密度</w:t>
      </w:r>
      <w:r w:rsidR="00892560">
        <w:rPr>
          <w:rFonts w:hint="eastAsia"/>
        </w:rPr>
        <w:t>の関係</w:t>
      </w:r>
    </w:p>
    <w:p w14:paraId="0A6CD58D" w14:textId="26BC7D89" w:rsidR="009C1494" w:rsidRPr="009C1494" w:rsidRDefault="009C1494" w:rsidP="009C1494"/>
    <w:p w14:paraId="37860F08" w14:textId="27B509EF" w:rsidR="00ED3980" w:rsidRPr="00C84D69" w:rsidRDefault="00ED3980">
      <w:pPr>
        <w:rPr>
          <w:rFonts w:ascii="ＭＳ 明朝" w:hAnsi="ＭＳ 明朝"/>
        </w:rPr>
      </w:pPr>
      <w:r>
        <w:rPr>
          <w:rFonts w:hint="eastAsia"/>
        </w:rPr>
        <w:t xml:space="preserve">　</w:t>
      </w:r>
      <w:r w:rsidR="00C84D69" w:rsidRPr="00892560">
        <w:rPr>
          <w:color w:val="000000"/>
          <w:kern w:val="0"/>
        </w:rPr>
        <w:t>accelD</w:t>
      </w:r>
      <w:r w:rsidR="00C84D69" w:rsidRPr="00C84D69">
        <w:rPr>
          <w:rFonts w:ascii="ＭＳ 明朝" w:hAnsi="ＭＳ 明朝" w:cs="Times"/>
          <w:color w:val="000000"/>
          <w:kern w:val="0"/>
        </w:rPr>
        <w:t>は位置情報と複数</w:t>
      </w:r>
      <w:r w:rsidR="00D85251">
        <w:rPr>
          <w:rFonts w:ascii="ＭＳ 明朝" w:hAnsi="ＭＳ 明朝" w:cs="Times"/>
          <w:color w:val="000000"/>
          <w:kern w:val="0"/>
        </w:rPr>
        <w:t>のユーザのジェスチャ認識を同時刻に行うことで</w:t>
      </w:r>
      <w:r w:rsidR="000E02E5">
        <w:rPr>
          <w:rFonts w:ascii="ＭＳ 明朝" w:hAnsi="ＭＳ 明朝" w:cs="Times"/>
          <w:color w:val="000000"/>
          <w:kern w:val="0"/>
        </w:rPr>
        <w:t>親密度</w:t>
      </w:r>
      <w:r w:rsidR="00CB21C5">
        <w:rPr>
          <w:rFonts w:ascii="ＭＳ 明朝" w:hAnsi="ＭＳ 明朝" w:cs="Times"/>
          <w:color w:val="000000"/>
          <w:kern w:val="0"/>
        </w:rPr>
        <w:t>を測る</w:t>
      </w:r>
      <w:r w:rsidR="00CB21C5">
        <w:rPr>
          <w:rFonts w:ascii="ＭＳ 明朝" w:hAnsi="ＭＳ 明朝" w:cs="Times" w:hint="eastAsia"/>
          <w:color w:val="000000"/>
          <w:kern w:val="0"/>
        </w:rPr>
        <w:t>機能</w:t>
      </w:r>
      <w:r w:rsidR="00D85251">
        <w:rPr>
          <w:rFonts w:ascii="ＭＳ 明朝" w:hAnsi="ＭＳ 明朝" w:cs="Times"/>
          <w:color w:val="000000"/>
          <w:kern w:val="0"/>
        </w:rPr>
        <w:t xml:space="preserve">と, </w:t>
      </w:r>
      <w:r w:rsidR="00C84D69" w:rsidRPr="00C84D69">
        <w:rPr>
          <w:rFonts w:ascii="ＭＳ 明朝" w:hAnsi="ＭＳ 明朝" w:cs="Times"/>
          <w:color w:val="000000"/>
          <w:kern w:val="0"/>
        </w:rPr>
        <w:t>その</w:t>
      </w:r>
      <w:r w:rsidR="000E02E5">
        <w:rPr>
          <w:rFonts w:ascii="ＭＳ 明朝" w:hAnsi="ＭＳ 明朝" w:cs="Times"/>
          <w:color w:val="000000"/>
          <w:kern w:val="0"/>
        </w:rPr>
        <w:t>親密度</w:t>
      </w:r>
      <w:r w:rsidR="00C84D69" w:rsidRPr="00C84D69">
        <w:rPr>
          <w:rFonts w:ascii="ＭＳ 明朝" w:hAnsi="ＭＳ 明朝" w:cs="Times"/>
          <w:color w:val="000000"/>
          <w:kern w:val="0"/>
        </w:rPr>
        <w:t>に基づいてコミュニケーションのきっかけを提示する機能</w:t>
      </w:r>
      <w:r w:rsidR="00A356AD">
        <w:rPr>
          <w:rFonts w:ascii="ＭＳ 明朝" w:hAnsi="ＭＳ 明朝" w:cs="Times" w:hint="eastAsia"/>
          <w:color w:val="000000"/>
          <w:kern w:val="0"/>
        </w:rPr>
        <w:t>に分かれている</w:t>
      </w:r>
      <w:r w:rsidR="00D85251">
        <w:rPr>
          <w:rFonts w:ascii="ＭＳ 明朝" w:hAnsi="ＭＳ 明朝" w:cs="Times"/>
          <w:color w:val="000000"/>
          <w:kern w:val="0"/>
        </w:rPr>
        <w:t xml:space="preserve">. </w:t>
      </w:r>
      <w:r w:rsidR="00503933">
        <w:rPr>
          <w:rFonts w:ascii="ＭＳ 明朝" w:hAnsi="ＭＳ 明朝" w:cs="Times" w:hint="eastAsia"/>
          <w:color w:val="000000"/>
          <w:kern w:val="0"/>
        </w:rPr>
        <w:t>我々が行うジェスチャにはさまざまな種類があり</w:t>
      </w:r>
      <w:r w:rsidR="00503933">
        <w:rPr>
          <w:rFonts w:ascii="ＭＳ 明朝" w:hAnsi="ＭＳ 明朝" w:cs="Times"/>
          <w:color w:val="000000"/>
          <w:kern w:val="0"/>
        </w:rPr>
        <w:t>(</w:t>
      </w:r>
      <w:r w:rsidR="00503933">
        <w:rPr>
          <w:rFonts w:ascii="ＭＳ 明朝" w:hAnsi="ＭＳ 明朝" w:cs="Times" w:hint="eastAsia"/>
          <w:color w:val="000000"/>
          <w:kern w:val="0"/>
        </w:rPr>
        <w:t>図</w:t>
      </w:r>
      <w:r w:rsidR="00D85251">
        <w:rPr>
          <w:rFonts w:ascii="ＭＳ 明朝" w:hAnsi="ＭＳ 明朝" w:cs="Times"/>
          <w:color w:val="000000"/>
          <w:kern w:val="0"/>
        </w:rPr>
        <w:t xml:space="preserve">1), </w:t>
      </w:r>
      <w:r w:rsidR="00235C50">
        <w:rPr>
          <w:rFonts w:ascii="ＭＳ 明朝" w:hAnsi="ＭＳ 明朝" w:cs="Times" w:hint="eastAsia"/>
          <w:color w:val="000000"/>
          <w:kern w:val="0"/>
        </w:rPr>
        <w:t>親密度の高いジェスチャほど付加する親密度を高くする</w:t>
      </w:r>
      <w:r w:rsidR="00235C50">
        <w:rPr>
          <w:rFonts w:ascii="ＭＳ 明朝" w:hAnsi="ＭＳ 明朝" w:cs="Times"/>
          <w:color w:val="000000"/>
          <w:kern w:val="0"/>
        </w:rPr>
        <w:t xml:space="preserve">. </w:t>
      </w:r>
    </w:p>
    <w:p w14:paraId="248A1863" w14:textId="40B48825" w:rsidR="007711C1" w:rsidRPr="00246530" w:rsidRDefault="00B23CEB" w:rsidP="00B23CEB">
      <w:pPr>
        <w:rPr>
          <w:rFonts w:ascii="ＭＳ 明朝" w:hAnsi="ＭＳ 明朝"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5672FE">
        <w:rPr>
          <w:rFonts w:ascii="Times" w:hAnsi="Times" w:cs="Times" w:hint="eastAsia"/>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w:t>
      </w:r>
      <w:r w:rsidR="00D85251">
        <w:rPr>
          <w:rFonts w:ascii="Times" w:hAnsi="Times" w:cs="Times"/>
          <w:color w:val="000000"/>
          <w:kern w:val="0"/>
        </w:rPr>
        <w:t xml:space="preserve">, </w:t>
      </w:r>
      <w:r w:rsidR="00C30484">
        <w:rPr>
          <w:rFonts w:ascii="Times" w:hAnsi="Times" w:cs="Times"/>
          <w:color w:val="000000"/>
          <w:kern w:val="0"/>
        </w:rPr>
        <w:t>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w:t>
      </w:r>
      <w:r w:rsidR="000E02E5">
        <w:rPr>
          <w:rFonts w:ascii="Times" w:hAnsi="Times" w:cs="Times"/>
          <w:color w:val="000000"/>
          <w:kern w:val="0"/>
        </w:rPr>
        <w:t>親密度</w:t>
      </w:r>
      <w:r w:rsidR="00872FC0" w:rsidRPr="00872FC0">
        <w:rPr>
          <w:rFonts w:ascii="Times" w:hAnsi="Times" w:cs="Times"/>
          <w:color w:val="000000"/>
          <w:kern w:val="0"/>
        </w:rPr>
        <w:t>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0E02E5">
        <w:rPr>
          <w:rFonts w:ascii="ＭＳ 明朝" w:hAnsi="ＭＳ 明朝" w:cs="Times"/>
          <w:color w:val="000000"/>
          <w:kern w:val="0"/>
        </w:rPr>
        <w:t>親密度</w:t>
      </w:r>
      <w:r w:rsidR="007711C1" w:rsidRPr="007711C1">
        <w:rPr>
          <w:rFonts w:ascii="ＭＳ 明朝" w:hAnsi="ＭＳ 明朝" w:cs="Times"/>
          <w:color w:val="000000"/>
          <w:kern w:val="0"/>
        </w:rPr>
        <w:t>はユーザが行うジェスチャによって上がっていく</w:t>
      </w:r>
      <w:r w:rsidR="00246530">
        <w:rPr>
          <w:rFonts w:ascii="ＭＳ 明朝" w:hAnsi="ＭＳ 明朝" w:cs="Times"/>
          <w:color w:val="000000"/>
          <w:kern w:val="0"/>
        </w:rPr>
        <w:t xml:space="preserve">. </w:t>
      </w:r>
      <w:r w:rsidR="007711C1" w:rsidRPr="007711C1">
        <w:rPr>
          <w:rFonts w:ascii="ＭＳ 明朝" w:hAnsi="ＭＳ 明朝" w:cs="Times"/>
          <w:color w:val="000000"/>
          <w:kern w:val="0"/>
        </w:rPr>
        <w:t>今回の提案では</w:t>
      </w:r>
      <w:r w:rsidR="00246530">
        <w:rPr>
          <w:rFonts w:ascii="ＭＳ 明朝" w:hAnsi="ＭＳ 明朝" w:cs="Times" w:hint="eastAsia"/>
          <w:color w:val="000000"/>
          <w:kern w:val="0"/>
        </w:rPr>
        <w:t>表</w:t>
      </w:r>
      <w:r w:rsidR="00246530" w:rsidRPr="005672FE">
        <w:rPr>
          <w:color w:val="000000"/>
          <w:kern w:val="0"/>
        </w:rPr>
        <w:t>1</w:t>
      </w:r>
      <w:r w:rsidR="00246530">
        <w:rPr>
          <w:rFonts w:ascii="ＭＳ 明朝" w:hAnsi="ＭＳ 明朝" w:cs="Times"/>
          <w:color w:val="000000"/>
          <w:kern w:val="0"/>
        </w:rPr>
        <w:t>の</w:t>
      </w:r>
      <w:r w:rsidR="00246530">
        <w:rPr>
          <w:rFonts w:ascii="ＭＳ 明朝" w:hAnsi="ＭＳ 明朝" w:cs="Times" w:hint="eastAsia"/>
          <w:color w:val="000000"/>
          <w:kern w:val="0"/>
        </w:rPr>
        <w:t>ように</w:t>
      </w:r>
      <w:r w:rsidR="007711C1" w:rsidRPr="007711C1">
        <w:rPr>
          <w:rFonts w:ascii="ＭＳ 明朝" w:hAnsi="ＭＳ 明朝" w:cs="Times"/>
          <w:color w:val="000000"/>
          <w:kern w:val="0"/>
        </w:rPr>
        <w:t xml:space="preserve">重み付けをする.  </w:t>
      </w:r>
    </w:p>
    <w:p w14:paraId="1B538747" w14:textId="24C8C0B0" w:rsidR="007711C1" w:rsidRPr="007711C1" w:rsidRDefault="00B23CEB" w:rsidP="007711C1">
      <w:pPr>
        <w:widowControl/>
        <w:tabs>
          <w:tab w:val="clear" w:pos="513"/>
        </w:tabs>
        <w:autoSpaceDE w:val="0"/>
        <w:autoSpaceDN w:val="0"/>
        <w:adjustRightInd w:val="0"/>
        <w:spacing w:line="280" w:lineRule="atLeast"/>
        <w:jc w:val="left"/>
        <w:rPr>
          <w:rFonts w:ascii="ＭＳ 明朝" w:hAnsi="ＭＳ 明朝" w:cs="Times"/>
          <w:color w:val="000000"/>
          <w:kern w:val="0"/>
        </w:rPr>
      </w:pPr>
      <w:r>
        <w:rPr>
          <w:rFonts w:ascii="ＭＳ 明朝" w:hAnsi="ＭＳ 明朝" w:cs="Times" w:hint="eastAsia"/>
          <w:color w:val="000000"/>
          <w:kern w:val="0"/>
        </w:rPr>
        <w:t xml:space="preserve">　</w:t>
      </w:r>
      <w:r w:rsidR="007711C1" w:rsidRPr="007711C1">
        <w:rPr>
          <w:rFonts w:ascii="ＭＳ 明朝" w:hAnsi="ＭＳ 明朝" w:cs="Times"/>
          <w:color w:val="000000"/>
          <w:kern w:val="0"/>
        </w:rPr>
        <w:t>位置情報は</w:t>
      </w:r>
      <w:r w:rsidR="007711C1" w:rsidRPr="00892560">
        <w:rPr>
          <w:color w:val="000000"/>
          <w:kern w:val="0"/>
        </w:rPr>
        <w:t>GPS</w:t>
      </w:r>
      <w:r w:rsidR="007711C1" w:rsidRPr="007711C1">
        <w:rPr>
          <w:rFonts w:ascii="ＭＳ 明朝" w:hAnsi="ＭＳ 明朝" w:cs="Times"/>
          <w:color w:val="000000"/>
          <w:kern w:val="0"/>
        </w:rPr>
        <w:t xml:space="preserve">によって取得する. </w:t>
      </w:r>
      <w:r w:rsidR="007711C1" w:rsidRPr="00892560">
        <w:rPr>
          <w:color w:val="000000"/>
          <w:kern w:val="0"/>
        </w:rPr>
        <w:t>iOS</w:t>
      </w:r>
      <w:r w:rsidR="007711C1" w:rsidRPr="007711C1">
        <w:rPr>
          <w:rFonts w:ascii="ＭＳ 明朝" w:hAnsi="ＭＳ 明朝" w:cs="Times"/>
          <w:color w:val="000000"/>
          <w:kern w:val="0"/>
        </w:rPr>
        <w:t>のフレームワーク,</w:t>
      </w:r>
      <w:r w:rsidR="005672FE">
        <w:rPr>
          <w:rFonts w:ascii="ＭＳ 明朝" w:hAnsi="ＭＳ 明朝" w:cs="Times"/>
          <w:color w:val="000000"/>
          <w:kern w:val="0"/>
        </w:rPr>
        <w:t xml:space="preserve"> </w:t>
      </w:r>
      <w:r w:rsidR="007711C1" w:rsidRPr="00892560">
        <w:rPr>
          <w:color w:val="000000"/>
          <w:kern w:val="0"/>
        </w:rPr>
        <w:t>Core</w:t>
      </w:r>
      <w:r w:rsidR="005672FE">
        <w:rPr>
          <w:color w:val="000000"/>
          <w:kern w:val="0"/>
        </w:rPr>
        <w:t xml:space="preserve"> </w:t>
      </w:r>
      <w:r w:rsidR="007711C1" w:rsidRPr="00892560">
        <w:rPr>
          <w:color w:val="000000"/>
          <w:kern w:val="0"/>
        </w:rPr>
        <w:t>Location</w:t>
      </w:r>
      <w:r w:rsidR="007711C1" w:rsidRPr="007711C1">
        <w:rPr>
          <w:rFonts w:ascii="ＭＳ 明朝" w:hAnsi="ＭＳ 明朝" w:cs="Times"/>
          <w:color w:val="000000"/>
          <w:kern w:val="0"/>
        </w:rPr>
        <w:t xml:space="preserve">を使用し, 位置情報を取得後に近距離通信フレームワーク, </w:t>
      </w:r>
      <w:r w:rsidR="007711C1" w:rsidRPr="00892560">
        <w:rPr>
          <w:color w:val="000000"/>
          <w:kern w:val="0"/>
        </w:rPr>
        <w:t>Multipeer</w:t>
      </w:r>
      <w:r w:rsidR="005672FE">
        <w:rPr>
          <w:color w:val="000000"/>
          <w:kern w:val="0"/>
        </w:rPr>
        <w:t xml:space="preserve"> </w:t>
      </w:r>
      <w:r w:rsidR="007711C1" w:rsidRPr="00892560">
        <w:rPr>
          <w:color w:val="000000"/>
          <w:kern w:val="0"/>
        </w:rPr>
        <w:t>Connectivity</w:t>
      </w:r>
      <w:r w:rsidR="007711C1" w:rsidRPr="007711C1">
        <w:rPr>
          <w:rFonts w:ascii="ＭＳ 明朝" w:hAnsi="ＭＳ 明朝" w:cs="Times"/>
          <w:color w:val="000000"/>
          <w:kern w:val="0"/>
        </w:rPr>
        <w:t>によりユーザ同士の通信を行う</w:t>
      </w:r>
      <w:r w:rsidR="00354C01">
        <w:rPr>
          <w:rFonts w:ascii="ＭＳ 明朝" w:hAnsi="ＭＳ 明朝" w:cs="Times"/>
          <w:color w:val="000000"/>
          <w:kern w:val="0"/>
        </w:rPr>
        <w:t xml:space="preserve">. </w:t>
      </w:r>
    </w:p>
    <w:p w14:paraId="17C26E1A" w14:textId="29270900" w:rsidR="007711C1" w:rsidRPr="007711C1" w:rsidRDefault="00B23CEB" w:rsidP="007711C1">
      <w:pPr>
        <w:widowControl/>
        <w:tabs>
          <w:tab w:val="clear" w:pos="513"/>
        </w:tabs>
        <w:autoSpaceDE w:val="0"/>
        <w:autoSpaceDN w:val="0"/>
        <w:adjustRightInd w:val="0"/>
        <w:spacing w:line="280" w:lineRule="atLeast"/>
        <w:jc w:val="left"/>
        <w:rPr>
          <w:rFonts w:ascii="ＭＳ 明朝" w:hAnsi="ＭＳ 明朝" w:cs="Times"/>
          <w:color w:val="000000"/>
          <w:kern w:val="0"/>
        </w:rPr>
      </w:pPr>
      <w:r>
        <w:rPr>
          <w:rFonts w:ascii="ＭＳ 明朝" w:hAnsi="ＭＳ 明朝" w:cs="Times" w:hint="eastAsia"/>
          <w:color w:val="000000"/>
          <w:kern w:val="0"/>
        </w:rPr>
        <w:t xml:space="preserve">　</w:t>
      </w:r>
      <w:r w:rsidR="007711C1" w:rsidRPr="007711C1">
        <w:rPr>
          <w:rFonts w:ascii="ＭＳ 明朝" w:hAnsi="ＭＳ 明朝" w:cs="Times"/>
          <w:color w:val="000000"/>
          <w:kern w:val="0"/>
        </w:rPr>
        <w:t>ジェスチャは,</w:t>
      </w:r>
      <w:r w:rsidR="007711C1" w:rsidRPr="00892560">
        <w:rPr>
          <w:color w:val="000000"/>
          <w:kern w:val="0"/>
        </w:rPr>
        <w:t xml:space="preserve"> Apple Watch</w:t>
      </w:r>
      <w:r w:rsidR="007711C1" w:rsidRPr="007711C1">
        <w:rPr>
          <w:rFonts w:ascii="ＭＳ 明朝" w:hAnsi="ＭＳ 明朝" w:cs="Times"/>
          <w:color w:val="000000"/>
          <w:kern w:val="0"/>
        </w:rPr>
        <w:t>の加速度センサにより加速度を取得し, 機械学習モデルを作成することで認識する</w:t>
      </w:r>
      <w:r w:rsidR="00354C01">
        <w:rPr>
          <w:rFonts w:ascii="ＭＳ 明朝" w:hAnsi="ＭＳ 明朝" w:cs="Times"/>
          <w:color w:val="000000"/>
          <w:kern w:val="0"/>
        </w:rPr>
        <w:t>.</w:t>
      </w:r>
    </w:p>
    <w:p w14:paraId="1906A733" w14:textId="7D0E70EA" w:rsidR="007711C1" w:rsidRDefault="007711C1" w:rsidP="007711C1">
      <w:pPr>
        <w:widowControl/>
        <w:tabs>
          <w:tab w:val="clear" w:pos="513"/>
        </w:tabs>
        <w:autoSpaceDE w:val="0"/>
        <w:autoSpaceDN w:val="0"/>
        <w:adjustRightInd w:val="0"/>
        <w:spacing w:line="280" w:lineRule="atLeast"/>
        <w:jc w:val="left"/>
        <w:rPr>
          <w:rFonts w:ascii="ＭＳ 明朝" w:hAnsi="ＭＳ 明朝" w:cs="Times"/>
          <w:color w:val="000000"/>
          <w:kern w:val="0"/>
        </w:rPr>
      </w:pPr>
      <w:r w:rsidRPr="007711C1">
        <w:rPr>
          <w:rFonts w:ascii="ＭＳ 明朝" w:hAnsi="ＭＳ 明朝" w:cs="Times"/>
          <w:color w:val="000000"/>
          <w:kern w:val="0"/>
        </w:rPr>
        <w:t>時系列データとして</w:t>
      </w:r>
      <w:r w:rsidRPr="005672FE">
        <w:rPr>
          <w:color w:val="000000"/>
          <w:kern w:val="0"/>
        </w:rPr>
        <w:t>CSV</w:t>
      </w:r>
      <w:r w:rsidRPr="007711C1">
        <w:rPr>
          <w:rFonts w:ascii="ＭＳ 明朝" w:hAnsi="ＭＳ 明朝" w:cs="Times"/>
          <w:color w:val="000000"/>
          <w:kern w:val="0"/>
        </w:rPr>
        <w:t xml:space="preserve">形式で保存している加速度データに任意のラベルをジェスチャごとにつけ, </w:t>
      </w:r>
      <w:r w:rsidRPr="00892560">
        <w:rPr>
          <w:color w:val="000000"/>
          <w:kern w:val="0"/>
        </w:rPr>
        <w:t>k</w:t>
      </w:r>
      <w:r w:rsidRPr="007711C1">
        <w:rPr>
          <w:rFonts w:ascii="ＭＳ 明朝" w:hAnsi="ＭＳ 明朝" w:cs="Times"/>
          <w:color w:val="000000"/>
          <w:kern w:val="0"/>
        </w:rPr>
        <w:t xml:space="preserve">近傍法によって機械学習モデルを作成する. </w:t>
      </w:r>
      <w:r w:rsidRPr="00892560">
        <w:rPr>
          <w:color w:val="000000"/>
          <w:kern w:val="0"/>
        </w:rPr>
        <w:t>iOS</w:t>
      </w:r>
      <w:r w:rsidRPr="007711C1">
        <w:rPr>
          <w:rFonts w:ascii="ＭＳ 明朝" w:hAnsi="ＭＳ 明朝" w:cs="Times"/>
          <w:color w:val="000000"/>
          <w:kern w:val="0"/>
        </w:rPr>
        <w:t>の</w:t>
      </w:r>
      <w:r w:rsidR="003B491B">
        <w:rPr>
          <w:rFonts w:ascii="ＭＳ 明朝" w:hAnsi="ＭＳ 明朝" w:cs="Times" w:hint="eastAsia"/>
          <w:color w:val="000000"/>
          <w:kern w:val="0"/>
        </w:rPr>
        <w:t>機械学習</w:t>
      </w:r>
      <w:r w:rsidRPr="007711C1">
        <w:rPr>
          <w:rFonts w:ascii="ＭＳ 明朝" w:hAnsi="ＭＳ 明朝" w:cs="Times"/>
          <w:color w:val="000000"/>
          <w:kern w:val="0"/>
        </w:rPr>
        <w:t>フレームワーク</w:t>
      </w:r>
      <w:r w:rsidR="00D85251" w:rsidRPr="00D85251">
        <w:rPr>
          <w:rFonts w:ascii="ＭＳ 明朝" w:hAnsi="ＭＳ 明朝" w:cs="Times"/>
          <w:color w:val="000000"/>
          <w:kern w:val="0"/>
        </w:rPr>
        <w:t>,</w:t>
      </w:r>
      <w:r w:rsidRPr="007711C1">
        <w:rPr>
          <w:rFonts w:ascii="ＭＳ 明朝" w:hAnsi="ＭＳ 明朝" w:cs="Times"/>
          <w:color w:val="000000"/>
          <w:kern w:val="0"/>
        </w:rPr>
        <w:t xml:space="preserve"> </w:t>
      </w:r>
      <w:r w:rsidRPr="00892560">
        <w:rPr>
          <w:color w:val="000000"/>
          <w:kern w:val="0"/>
        </w:rPr>
        <w:t>Core</w:t>
      </w:r>
      <w:r w:rsidR="00000B4D">
        <w:rPr>
          <w:color w:val="000000"/>
          <w:kern w:val="0"/>
        </w:rPr>
        <w:t xml:space="preserve"> </w:t>
      </w:r>
      <w:r w:rsidRPr="00892560">
        <w:rPr>
          <w:color w:val="000000"/>
          <w:kern w:val="0"/>
        </w:rPr>
        <w:t>ML</w:t>
      </w:r>
      <w:r w:rsidRPr="007711C1">
        <w:rPr>
          <w:rFonts w:ascii="ＭＳ 明朝" w:hAnsi="ＭＳ 明朝" w:cs="Times"/>
          <w:color w:val="000000"/>
          <w:kern w:val="0"/>
        </w:rPr>
        <w:t>によってこの機械学習モデルを読み込む. 常に加速度データは取得し続け</w:t>
      </w:r>
      <w:r w:rsidRPr="00D85251">
        <w:rPr>
          <w:color w:val="000000"/>
          <w:kern w:val="0"/>
        </w:rPr>
        <w:t>,</w:t>
      </w:r>
      <w:r w:rsidRPr="007711C1">
        <w:rPr>
          <w:rFonts w:ascii="ＭＳ 明朝" w:hAnsi="ＭＳ 明朝" w:cs="Times"/>
          <w:color w:val="000000"/>
          <w:kern w:val="0"/>
        </w:rPr>
        <w:t xml:space="preserve"> ジェスチャも認識し続け</w:t>
      </w:r>
      <w:r w:rsidRPr="007711C1">
        <w:rPr>
          <w:rFonts w:ascii="ＭＳ 明朝" w:hAnsi="ＭＳ 明朝" w:cs="Times"/>
          <w:color w:val="000000"/>
          <w:kern w:val="0"/>
        </w:rPr>
        <w:lastRenderedPageBreak/>
        <w:t xml:space="preserve">る. 他ユーザとの距離が近く, </w:t>
      </w:r>
      <w:r w:rsidR="00BD4DD1">
        <w:rPr>
          <w:rFonts w:ascii="ＭＳ 明朝" w:hAnsi="ＭＳ 明朝" w:cs="Times" w:hint="eastAsia"/>
          <w:color w:val="000000"/>
          <w:kern w:val="0"/>
        </w:rPr>
        <w:t>ユーザ同士が互いにジェスチャをして繋がっているとき</w:t>
      </w:r>
      <w:r w:rsidRPr="007711C1">
        <w:rPr>
          <w:rFonts w:ascii="ＭＳ 明朝" w:hAnsi="ＭＳ 明朝" w:cs="Times"/>
          <w:color w:val="000000"/>
          <w:kern w:val="0"/>
        </w:rPr>
        <w:t>に</w:t>
      </w:r>
      <w:r w:rsidR="000E02E5">
        <w:rPr>
          <w:rFonts w:ascii="ＭＳ 明朝" w:hAnsi="ＭＳ 明朝" w:cs="Times"/>
          <w:color w:val="000000"/>
          <w:kern w:val="0"/>
        </w:rPr>
        <w:t>親密度</w:t>
      </w:r>
      <w:r w:rsidRPr="007711C1">
        <w:rPr>
          <w:rFonts w:ascii="ＭＳ 明朝" w:hAnsi="ＭＳ 明朝" w:cs="Times"/>
          <w:color w:val="000000"/>
          <w:kern w:val="0"/>
        </w:rPr>
        <w:t>を上げる処理を行う</w:t>
      </w:r>
      <w:r w:rsidR="00B23CEB">
        <w:rPr>
          <w:rFonts w:ascii="ＭＳ 明朝" w:hAnsi="ＭＳ 明朝" w:cs="Times"/>
          <w:color w:val="000000"/>
          <w:kern w:val="0"/>
        </w:rPr>
        <w:t>.</w:t>
      </w:r>
      <w:r w:rsidR="00000B4D">
        <w:rPr>
          <w:rFonts w:ascii="ＭＳ 明朝" w:hAnsi="ＭＳ 明朝" w:cs="Times"/>
          <w:color w:val="000000"/>
          <w:kern w:val="0"/>
        </w:rPr>
        <w:t xml:space="preserve"> </w:t>
      </w:r>
    </w:p>
    <w:p w14:paraId="5D8F38DD" w14:textId="77777777" w:rsidR="0087183A" w:rsidRDefault="0087183A" w:rsidP="007711C1">
      <w:pPr>
        <w:widowControl/>
        <w:tabs>
          <w:tab w:val="clear" w:pos="513"/>
        </w:tabs>
        <w:autoSpaceDE w:val="0"/>
        <w:autoSpaceDN w:val="0"/>
        <w:adjustRightInd w:val="0"/>
        <w:spacing w:line="280" w:lineRule="atLeast"/>
        <w:jc w:val="left"/>
        <w:rPr>
          <w:rFonts w:ascii="ＭＳ 明朝" w:hAnsi="ＭＳ 明朝" w:cs="Times"/>
          <w:color w:val="000000"/>
          <w:kern w:val="0"/>
        </w:rPr>
      </w:pPr>
    </w:p>
    <w:tbl>
      <w:tblPr>
        <w:tblW w:w="5267" w:type="dxa"/>
        <w:tblInd w:w="-143" w:type="dxa"/>
        <w:tblCellMar>
          <w:left w:w="99" w:type="dxa"/>
          <w:right w:w="99" w:type="dxa"/>
        </w:tblCellMar>
        <w:tblLook w:val="04A0" w:firstRow="1" w:lastRow="0" w:firstColumn="1" w:lastColumn="0" w:noHBand="0" w:noVBand="1"/>
      </w:tblPr>
      <w:tblGrid>
        <w:gridCol w:w="1787"/>
        <w:gridCol w:w="591"/>
        <w:gridCol w:w="1013"/>
        <w:gridCol w:w="810"/>
        <w:gridCol w:w="1066"/>
      </w:tblGrid>
      <w:tr w:rsidR="00754681" w:rsidRPr="00912C0F" w14:paraId="4E15CE9A" w14:textId="77777777" w:rsidTr="00754681">
        <w:trPr>
          <w:trHeight w:val="82"/>
        </w:trPr>
        <w:tc>
          <w:tcPr>
            <w:tcW w:w="1787" w:type="dxa"/>
            <w:vMerge w:val="restart"/>
            <w:tcBorders>
              <w:top w:val="nil"/>
              <w:left w:val="nil"/>
              <w:bottom w:val="double" w:sz="6" w:space="0" w:color="000000"/>
              <w:right w:val="single" w:sz="4" w:space="0" w:color="000000"/>
            </w:tcBorders>
            <w:shd w:val="clear" w:color="auto" w:fill="auto"/>
            <w:noWrap/>
            <w:vAlign w:val="center"/>
            <w:hideMark/>
          </w:tcPr>
          <w:p w14:paraId="3BD95D1A" w14:textId="77777777" w:rsidR="00754681"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実際に行った</w:t>
            </w:r>
          </w:p>
          <w:p w14:paraId="755BACBF" w14:textId="1CD584EA"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ジェスチャの種類</w:t>
            </w:r>
          </w:p>
        </w:tc>
        <w:tc>
          <w:tcPr>
            <w:tcW w:w="3480" w:type="dxa"/>
            <w:gridSpan w:val="4"/>
            <w:tcBorders>
              <w:top w:val="nil"/>
              <w:left w:val="nil"/>
              <w:bottom w:val="single" w:sz="4" w:space="0" w:color="auto"/>
              <w:right w:val="nil"/>
            </w:tcBorders>
            <w:shd w:val="clear" w:color="auto" w:fill="auto"/>
            <w:noWrap/>
            <w:vAlign w:val="bottom"/>
            <w:hideMark/>
          </w:tcPr>
          <w:p w14:paraId="58FF1D59" w14:textId="6C9D6CD9" w:rsidR="00754681" w:rsidRPr="00912C0F" w:rsidRDefault="00AE520C" w:rsidP="00754681">
            <w:pPr>
              <w:widowControl/>
              <w:tabs>
                <w:tab w:val="clear" w:pos="513"/>
              </w:tabs>
              <w:jc w:val="center"/>
              <w:rPr>
                <w:rFonts w:ascii="ＭＳ Ｐ明朝" w:eastAsia="ＭＳ Ｐ明朝" w:hAnsi="ＭＳ Ｐ明朝"/>
                <w:color w:val="000000"/>
                <w:kern w:val="0"/>
                <w:sz w:val="16"/>
                <w:szCs w:val="16"/>
              </w:rPr>
            </w:pPr>
            <w:r>
              <w:rPr>
                <w:rFonts w:ascii="ＭＳ Ｐ明朝" w:eastAsia="ＭＳ Ｐ明朝" w:hAnsi="ＭＳ Ｐ明朝" w:hint="eastAsia"/>
                <w:color w:val="000000"/>
                <w:kern w:val="0"/>
                <w:sz w:val="16"/>
                <w:szCs w:val="16"/>
              </w:rPr>
              <w:t>プログラムの判定結果</w:t>
            </w:r>
          </w:p>
        </w:tc>
      </w:tr>
      <w:tr w:rsidR="00754681" w:rsidRPr="00912C0F" w14:paraId="377089B8" w14:textId="77777777" w:rsidTr="00754681">
        <w:trPr>
          <w:trHeight w:val="88"/>
        </w:trPr>
        <w:tc>
          <w:tcPr>
            <w:tcW w:w="1787" w:type="dxa"/>
            <w:vMerge/>
            <w:tcBorders>
              <w:top w:val="nil"/>
              <w:left w:val="nil"/>
              <w:bottom w:val="double" w:sz="6" w:space="0" w:color="000000"/>
              <w:right w:val="single" w:sz="4" w:space="0" w:color="000000"/>
            </w:tcBorders>
            <w:vAlign w:val="center"/>
            <w:hideMark/>
          </w:tcPr>
          <w:p w14:paraId="35A3B9AC" w14:textId="0AEA90E1" w:rsidR="00912C0F" w:rsidRPr="00912C0F" w:rsidRDefault="00912C0F" w:rsidP="00912C0F">
            <w:pPr>
              <w:widowControl/>
              <w:tabs>
                <w:tab w:val="clear" w:pos="513"/>
              </w:tabs>
              <w:jc w:val="left"/>
              <w:rPr>
                <w:rFonts w:ascii="ＭＳ Ｐ明朝" w:eastAsia="ＭＳ Ｐ明朝" w:hAnsi="ＭＳ Ｐ明朝"/>
                <w:color w:val="000000"/>
                <w:kern w:val="0"/>
                <w:sz w:val="16"/>
                <w:szCs w:val="16"/>
              </w:rPr>
            </w:pPr>
          </w:p>
        </w:tc>
        <w:tc>
          <w:tcPr>
            <w:tcW w:w="591" w:type="dxa"/>
            <w:tcBorders>
              <w:top w:val="nil"/>
              <w:left w:val="nil"/>
              <w:bottom w:val="double" w:sz="6" w:space="0" w:color="auto"/>
              <w:right w:val="nil"/>
            </w:tcBorders>
            <w:shd w:val="clear" w:color="auto" w:fill="auto"/>
            <w:noWrap/>
            <w:vAlign w:val="bottom"/>
            <w:hideMark/>
          </w:tcPr>
          <w:p w14:paraId="6516B926"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握手</w:t>
            </w:r>
          </w:p>
        </w:tc>
        <w:tc>
          <w:tcPr>
            <w:tcW w:w="1013" w:type="dxa"/>
            <w:tcBorders>
              <w:top w:val="nil"/>
              <w:left w:val="nil"/>
              <w:bottom w:val="double" w:sz="6" w:space="0" w:color="auto"/>
              <w:right w:val="nil"/>
            </w:tcBorders>
            <w:shd w:val="clear" w:color="auto" w:fill="auto"/>
            <w:noWrap/>
            <w:vAlign w:val="bottom"/>
            <w:hideMark/>
          </w:tcPr>
          <w:p w14:paraId="33C9D374" w14:textId="2C54328A" w:rsidR="00912C0F" w:rsidRPr="00912C0F" w:rsidRDefault="00C16632" w:rsidP="00912C0F">
            <w:pPr>
              <w:widowControl/>
              <w:tabs>
                <w:tab w:val="clear" w:pos="513"/>
              </w:tabs>
              <w:jc w:val="center"/>
              <w:rPr>
                <w:rFonts w:ascii="ＭＳ Ｐ明朝" w:eastAsia="ＭＳ Ｐ明朝" w:hAnsi="ＭＳ Ｐ明朝"/>
                <w:color w:val="000000"/>
                <w:kern w:val="0"/>
                <w:sz w:val="16"/>
                <w:szCs w:val="16"/>
              </w:rPr>
            </w:pPr>
            <w:r>
              <w:rPr>
                <w:rFonts w:ascii="ＭＳ Ｐ明朝" w:eastAsia="ＭＳ Ｐ明朝" w:hAnsi="ＭＳ Ｐ明朝"/>
                <w:color w:val="000000"/>
                <w:kern w:val="0"/>
                <w:sz w:val="16"/>
                <w:szCs w:val="16"/>
              </w:rPr>
              <w:t>手を挙げる</w:t>
            </w:r>
          </w:p>
        </w:tc>
        <w:tc>
          <w:tcPr>
            <w:tcW w:w="810" w:type="dxa"/>
            <w:tcBorders>
              <w:top w:val="nil"/>
              <w:left w:val="nil"/>
              <w:bottom w:val="double" w:sz="6" w:space="0" w:color="auto"/>
              <w:right w:val="nil"/>
            </w:tcBorders>
            <w:shd w:val="clear" w:color="auto" w:fill="auto"/>
            <w:noWrap/>
            <w:vAlign w:val="bottom"/>
            <w:hideMark/>
          </w:tcPr>
          <w:p w14:paraId="60C1CB27"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手を振る</w:t>
            </w:r>
          </w:p>
        </w:tc>
        <w:tc>
          <w:tcPr>
            <w:tcW w:w="1066" w:type="dxa"/>
            <w:tcBorders>
              <w:top w:val="nil"/>
              <w:left w:val="nil"/>
              <w:bottom w:val="double" w:sz="6" w:space="0" w:color="auto"/>
              <w:right w:val="nil"/>
            </w:tcBorders>
            <w:shd w:val="clear" w:color="auto" w:fill="auto"/>
            <w:noWrap/>
            <w:vAlign w:val="bottom"/>
            <w:hideMark/>
          </w:tcPr>
          <w:p w14:paraId="059B71FC"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ハイタッチ</w:t>
            </w:r>
          </w:p>
        </w:tc>
      </w:tr>
      <w:tr w:rsidR="00754681" w:rsidRPr="00912C0F" w14:paraId="6DA828C5" w14:textId="77777777" w:rsidTr="00754681">
        <w:trPr>
          <w:trHeight w:val="88"/>
        </w:trPr>
        <w:tc>
          <w:tcPr>
            <w:tcW w:w="1787" w:type="dxa"/>
            <w:tcBorders>
              <w:top w:val="double" w:sz="6" w:space="0" w:color="auto"/>
              <w:left w:val="nil"/>
              <w:bottom w:val="nil"/>
              <w:right w:val="single" w:sz="4" w:space="0" w:color="000000"/>
            </w:tcBorders>
            <w:shd w:val="clear" w:color="auto" w:fill="auto"/>
            <w:noWrap/>
            <w:vAlign w:val="bottom"/>
            <w:hideMark/>
          </w:tcPr>
          <w:p w14:paraId="73602205"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握手</w:t>
            </w:r>
          </w:p>
        </w:tc>
        <w:tc>
          <w:tcPr>
            <w:tcW w:w="591" w:type="dxa"/>
            <w:tcBorders>
              <w:top w:val="nil"/>
              <w:left w:val="nil"/>
              <w:bottom w:val="nil"/>
              <w:right w:val="nil"/>
            </w:tcBorders>
            <w:shd w:val="clear" w:color="auto" w:fill="auto"/>
            <w:noWrap/>
            <w:vAlign w:val="bottom"/>
            <w:hideMark/>
          </w:tcPr>
          <w:p w14:paraId="4A061346"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96</w:t>
            </w:r>
          </w:p>
        </w:tc>
        <w:tc>
          <w:tcPr>
            <w:tcW w:w="1013" w:type="dxa"/>
            <w:tcBorders>
              <w:top w:val="nil"/>
              <w:left w:val="nil"/>
              <w:bottom w:val="nil"/>
              <w:right w:val="nil"/>
            </w:tcBorders>
            <w:shd w:val="clear" w:color="auto" w:fill="auto"/>
            <w:noWrap/>
            <w:vAlign w:val="bottom"/>
            <w:hideMark/>
          </w:tcPr>
          <w:p w14:paraId="661E4F33"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1</w:t>
            </w:r>
          </w:p>
        </w:tc>
        <w:tc>
          <w:tcPr>
            <w:tcW w:w="810" w:type="dxa"/>
            <w:tcBorders>
              <w:top w:val="nil"/>
              <w:left w:val="nil"/>
              <w:bottom w:val="nil"/>
              <w:right w:val="nil"/>
            </w:tcBorders>
            <w:shd w:val="clear" w:color="auto" w:fill="auto"/>
            <w:noWrap/>
            <w:vAlign w:val="bottom"/>
            <w:hideMark/>
          </w:tcPr>
          <w:p w14:paraId="33D15183"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3</w:t>
            </w:r>
          </w:p>
        </w:tc>
        <w:tc>
          <w:tcPr>
            <w:tcW w:w="1066" w:type="dxa"/>
            <w:tcBorders>
              <w:top w:val="nil"/>
              <w:left w:val="nil"/>
              <w:bottom w:val="nil"/>
              <w:right w:val="nil"/>
            </w:tcBorders>
            <w:shd w:val="clear" w:color="auto" w:fill="auto"/>
            <w:noWrap/>
            <w:vAlign w:val="bottom"/>
            <w:hideMark/>
          </w:tcPr>
          <w:p w14:paraId="0030DD58"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0</w:t>
            </w:r>
          </w:p>
        </w:tc>
      </w:tr>
      <w:tr w:rsidR="00754681" w:rsidRPr="00912C0F" w14:paraId="64DF9606" w14:textId="77777777" w:rsidTr="00754681">
        <w:trPr>
          <w:trHeight w:val="82"/>
        </w:trPr>
        <w:tc>
          <w:tcPr>
            <w:tcW w:w="1787" w:type="dxa"/>
            <w:tcBorders>
              <w:top w:val="nil"/>
              <w:left w:val="nil"/>
              <w:bottom w:val="nil"/>
              <w:right w:val="single" w:sz="4" w:space="0" w:color="000000"/>
            </w:tcBorders>
            <w:shd w:val="clear" w:color="auto" w:fill="auto"/>
            <w:noWrap/>
            <w:vAlign w:val="bottom"/>
            <w:hideMark/>
          </w:tcPr>
          <w:p w14:paraId="6731096C" w14:textId="35F6890D" w:rsidR="00912C0F" w:rsidRPr="00912C0F" w:rsidRDefault="00C16632" w:rsidP="00912C0F">
            <w:pPr>
              <w:widowControl/>
              <w:tabs>
                <w:tab w:val="clear" w:pos="513"/>
              </w:tabs>
              <w:jc w:val="center"/>
              <w:rPr>
                <w:rFonts w:ascii="ＭＳ Ｐ明朝" w:eastAsia="ＭＳ Ｐ明朝" w:hAnsi="ＭＳ Ｐ明朝"/>
                <w:color w:val="000000"/>
                <w:kern w:val="0"/>
                <w:sz w:val="16"/>
                <w:szCs w:val="16"/>
              </w:rPr>
            </w:pPr>
            <w:r>
              <w:rPr>
                <w:rFonts w:ascii="ＭＳ Ｐ明朝" w:eastAsia="ＭＳ Ｐ明朝" w:hAnsi="ＭＳ Ｐ明朝"/>
                <w:color w:val="000000"/>
                <w:kern w:val="0"/>
                <w:sz w:val="16"/>
                <w:szCs w:val="16"/>
              </w:rPr>
              <w:t>手を挙げる</w:t>
            </w:r>
          </w:p>
        </w:tc>
        <w:tc>
          <w:tcPr>
            <w:tcW w:w="591" w:type="dxa"/>
            <w:tcBorders>
              <w:top w:val="nil"/>
              <w:left w:val="nil"/>
              <w:bottom w:val="nil"/>
              <w:right w:val="nil"/>
            </w:tcBorders>
            <w:shd w:val="clear" w:color="auto" w:fill="auto"/>
            <w:noWrap/>
            <w:vAlign w:val="bottom"/>
            <w:hideMark/>
          </w:tcPr>
          <w:p w14:paraId="5F436633"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2</w:t>
            </w:r>
          </w:p>
        </w:tc>
        <w:tc>
          <w:tcPr>
            <w:tcW w:w="1013" w:type="dxa"/>
            <w:tcBorders>
              <w:top w:val="nil"/>
              <w:left w:val="nil"/>
              <w:bottom w:val="nil"/>
              <w:right w:val="nil"/>
            </w:tcBorders>
            <w:shd w:val="clear" w:color="auto" w:fill="auto"/>
            <w:noWrap/>
            <w:vAlign w:val="bottom"/>
            <w:hideMark/>
          </w:tcPr>
          <w:p w14:paraId="37B496EF"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66</w:t>
            </w:r>
          </w:p>
        </w:tc>
        <w:tc>
          <w:tcPr>
            <w:tcW w:w="810" w:type="dxa"/>
            <w:tcBorders>
              <w:top w:val="nil"/>
              <w:left w:val="nil"/>
              <w:bottom w:val="nil"/>
              <w:right w:val="nil"/>
            </w:tcBorders>
            <w:shd w:val="clear" w:color="auto" w:fill="auto"/>
            <w:noWrap/>
            <w:vAlign w:val="bottom"/>
            <w:hideMark/>
          </w:tcPr>
          <w:p w14:paraId="260F1196"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21</w:t>
            </w:r>
          </w:p>
        </w:tc>
        <w:tc>
          <w:tcPr>
            <w:tcW w:w="1066" w:type="dxa"/>
            <w:tcBorders>
              <w:top w:val="nil"/>
              <w:left w:val="nil"/>
              <w:bottom w:val="nil"/>
              <w:right w:val="nil"/>
            </w:tcBorders>
            <w:shd w:val="clear" w:color="auto" w:fill="auto"/>
            <w:noWrap/>
            <w:vAlign w:val="bottom"/>
            <w:hideMark/>
          </w:tcPr>
          <w:p w14:paraId="2B227B43"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11</w:t>
            </w:r>
          </w:p>
        </w:tc>
      </w:tr>
      <w:tr w:rsidR="00754681" w:rsidRPr="00912C0F" w14:paraId="148A5D8E" w14:textId="77777777" w:rsidTr="00754681">
        <w:trPr>
          <w:trHeight w:val="82"/>
        </w:trPr>
        <w:tc>
          <w:tcPr>
            <w:tcW w:w="1787" w:type="dxa"/>
            <w:tcBorders>
              <w:top w:val="nil"/>
              <w:left w:val="nil"/>
              <w:bottom w:val="nil"/>
              <w:right w:val="single" w:sz="4" w:space="0" w:color="000000"/>
            </w:tcBorders>
            <w:shd w:val="clear" w:color="auto" w:fill="auto"/>
            <w:noWrap/>
            <w:vAlign w:val="bottom"/>
            <w:hideMark/>
          </w:tcPr>
          <w:p w14:paraId="708B5877"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手を振る</w:t>
            </w:r>
          </w:p>
        </w:tc>
        <w:tc>
          <w:tcPr>
            <w:tcW w:w="591" w:type="dxa"/>
            <w:tcBorders>
              <w:top w:val="nil"/>
              <w:left w:val="nil"/>
              <w:bottom w:val="nil"/>
              <w:right w:val="nil"/>
            </w:tcBorders>
            <w:shd w:val="clear" w:color="auto" w:fill="auto"/>
            <w:noWrap/>
            <w:vAlign w:val="bottom"/>
            <w:hideMark/>
          </w:tcPr>
          <w:p w14:paraId="2CCDC9D6"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3</w:t>
            </w:r>
          </w:p>
        </w:tc>
        <w:tc>
          <w:tcPr>
            <w:tcW w:w="1013" w:type="dxa"/>
            <w:tcBorders>
              <w:top w:val="nil"/>
              <w:left w:val="nil"/>
              <w:bottom w:val="nil"/>
              <w:right w:val="nil"/>
            </w:tcBorders>
            <w:shd w:val="clear" w:color="auto" w:fill="auto"/>
            <w:noWrap/>
            <w:vAlign w:val="bottom"/>
            <w:hideMark/>
          </w:tcPr>
          <w:p w14:paraId="6DC4F347"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12</w:t>
            </w:r>
          </w:p>
        </w:tc>
        <w:tc>
          <w:tcPr>
            <w:tcW w:w="810" w:type="dxa"/>
            <w:tcBorders>
              <w:top w:val="nil"/>
              <w:left w:val="nil"/>
              <w:bottom w:val="nil"/>
              <w:right w:val="nil"/>
            </w:tcBorders>
            <w:shd w:val="clear" w:color="auto" w:fill="auto"/>
            <w:noWrap/>
            <w:vAlign w:val="bottom"/>
            <w:hideMark/>
          </w:tcPr>
          <w:p w14:paraId="37B5D125"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78</w:t>
            </w:r>
          </w:p>
        </w:tc>
        <w:tc>
          <w:tcPr>
            <w:tcW w:w="1066" w:type="dxa"/>
            <w:tcBorders>
              <w:top w:val="nil"/>
              <w:left w:val="nil"/>
              <w:bottom w:val="nil"/>
              <w:right w:val="nil"/>
            </w:tcBorders>
            <w:shd w:val="clear" w:color="auto" w:fill="auto"/>
            <w:noWrap/>
            <w:vAlign w:val="bottom"/>
            <w:hideMark/>
          </w:tcPr>
          <w:p w14:paraId="55255713"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7</w:t>
            </w:r>
          </w:p>
        </w:tc>
      </w:tr>
      <w:tr w:rsidR="00754681" w:rsidRPr="00912C0F" w14:paraId="4A552022" w14:textId="77777777" w:rsidTr="00754681">
        <w:trPr>
          <w:trHeight w:val="130"/>
        </w:trPr>
        <w:tc>
          <w:tcPr>
            <w:tcW w:w="1787" w:type="dxa"/>
            <w:tcBorders>
              <w:top w:val="nil"/>
              <w:left w:val="nil"/>
              <w:bottom w:val="nil"/>
              <w:right w:val="single" w:sz="4" w:space="0" w:color="000000"/>
            </w:tcBorders>
            <w:shd w:val="clear" w:color="auto" w:fill="auto"/>
            <w:noWrap/>
            <w:vAlign w:val="bottom"/>
            <w:hideMark/>
          </w:tcPr>
          <w:p w14:paraId="1B33C869" w14:textId="77777777" w:rsidR="00912C0F" w:rsidRPr="00912C0F" w:rsidRDefault="00912C0F" w:rsidP="00912C0F">
            <w:pPr>
              <w:widowControl/>
              <w:tabs>
                <w:tab w:val="clear" w:pos="513"/>
              </w:tabs>
              <w:jc w:val="center"/>
              <w:rPr>
                <w:rFonts w:ascii="ＭＳ Ｐ明朝" w:eastAsia="ＭＳ Ｐ明朝" w:hAnsi="ＭＳ Ｐ明朝"/>
                <w:color w:val="000000"/>
                <w:kern w:val="0"/>
                <w:sz w:val="16"/>
                <w:szCs w:val="16"/>
              </w:rPr>
            </w:pPr>
            <w:r w:rsidRPr="00912C0F">
              <w:rPr>
                <w:rFonts w:ascii="ＭＳ Ｐ明朝" w:eastAsia="ＭＳ Ｐ明朝" w:hAnsi="ＭＳ Ｐ明朝" w:hint="eastAsia"/>
                <w:color w:val="000000"/>
                <w:kern w:val="0"/>
                <w:sz w:val="16"/>
                <w:szCs w:val="16"/>
              </w:rPr>
              <w:t>ハイタッチ</w:t>
            </w:r>
          </w:p>
        </w:tc>
        <w:tc>
          <w:tcPr>
            <w:tcW w:w="591" w:type="dxa"/>
            <w:tcBorders>
              <w:top w:val="nil"/>
              <w:left w:val="nil"/>
              <w:bottom w:val="nil"/>
              <w:right w:val="nil"/>
            </w:tcBorders>
            <w:shd w:val="clear" w:color="auto" w:fill="auto"/>
            <w:noWrap/>
            <w:vAlign w:val="bottom"/>
            <w:hideMark/>
          </w:tcPr>
          <w:p w14:paraId="2C9C23FC"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0</w:t>
            </w:r>
          </w:p>
        </w:tc>
        <w:tc>
          <w:tcPr>
            <w:tcW w:w="1013" w:type="dxa"/>
            <w:tcBorders>
              <w:top w:val="nil"/>
              <w:left w:val="nil"/>
              <w:bottom w:val="nil"/>
              <w:right w:val="nil"/>
            </w:tcBorders>
            <w:shd w:val="clear" w:color="auto" w:fill="auto"/>
            <w:noWrap/>
            <w:vAlign w:val="bottom"/>
            <w:hideMark/>
          </w:tcPr>
          <w:p w14:paraId="7D1D4B17"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27</w:t>
            </w:r>
          </w:p>
        </w:tc>
        <w:tc>
          <w:tcPr>
            <w:tcW w:w="810" w:type="dxa"/>
            <w:tcBorders>
              <w:top w:val="nil"/>
              <w:left w:val="nil"/>
              <w:bottom w:val="nil"/>
              <w:right w:val="nil"/>
            </w:tcBorders>
            <w:shd w:val="clear" w:color="auto" w:fill="auto"/>
            <w:noWrap/>
            <w:vAlign w:val="bottom"/>
            <w:hideMark/>
          </w:tcPr>
          <w:p w14:paraId="67D6BBAC"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4</w:t>
            </w:r>
          </w:p>
        </w:tc>
        <w:tc>
          <w:tcPr>
            <w:tcW w:w="1066" w:type="dxa"/>
            <w:tcBorders>
              <w:top w:val="nil"/>
              <w:left w:val="nil"/>
              <w:bottom w:val="nil"/>
              <w:right w:val="nil"/>
            </w:tcBorders>
            <w:shd w:val="clear" w:color="auto" w:fill="auto"/>
            <w:noWrap/>
            <w:vAlign w:val="bottom"/>
            <w:hideMark/>
          </w:tcPr>
          <w:p w14:paraId="33EA9B50" w14:textId="77777777" w:rsidR="00912C0F" w:rsidRPr="00912C0F" w:rsidRDefault="00912C0F" w:rsidP="00912C0F">
            <w:pPr>
              <w:widowControl/>
              <w:tabs>
                <w:tab w:val="clear" w:pos="513"/>
              </w:tabs>
              <w:jc w:val="center"/>
              <w:rPr>
                <w:rFonts w:eastAsia="ＭＳ Ｐ明朝"/>
                <w:color w:val="000000"/>
                <w:kern w:val="0"/>
                <w:sz w:val="16"/>
                <w:szCs w:val="16"/>
              </w:rPr>
            </w:pPr>
            <w:r w:rsidRPr="00912C0F">
              <w:rPr>
                <w:rFonts w:eastAsia="ＭＳ Ｐ明朝"/>
                <w:color w:val="000000"/>
                <w:kern w:val="0"/>
                <w:sz w:val="16"/>
                <w:szCs w:val="16"/>
              </w:rPr>
              <w:t>69</w:t>
            </w:r>
          </w:p>
        </w:tc>
      </w:tr>
    </w:tbl>
    <w:p w14:paraId="64DE0404" w14:textId="77777777" w:rsidR="00912C0F" w:rsidRDefault="00912C0F" w:rsidP="00BC5613">
      <w:pPr>
        <w:pStyle w:val="a8"/>
      </w:pPr>
    </w:p>
    <w:p w14:paraId="49ECFC92" w14:textId="122BB3CE" w:rsidR="009C1494" w:rsidRDefault="00BC5613" w:rsidP="00BC5613">
      <w:pPr>
        <w:pStyle w:val="a8"/>
      </w:pPr>
      <w:r>
        <w:rPr>
          <w:rFonts w:hint="eastAsia"/>
        </w:rPr>
        <w:t>表</w:t>
      </w:r>
      <w:r>
        <w:t xml:space="preserve">1. </w:t>
      </w:r>
      <w:r w:rsidR="00754681">
        <w:rPr>
          <w:rFonts w:hint="eastAsia"/>
        </w:rPr>
        <w:t>認識したジェスチャの種類と認識率</w:t>
      </w:r>
    </w:p>
    <w:p w14:paraId="4D808C76" w14:textId="77777777" w:rsidR="009203BA" w:rsidRPr="00041BE5" w:rsidRDefault="009203BA" w:rsidP="009203BA">
      <w:pPr>
        <w:rPr>
          <w:ins w:id="1" w:author="藤井 悠太" w:date="2018-12-25T16:37:00Z"/>
          <w:rFonts w:hint="eastAsia"/>
        </w:rPr>
      </w:pPr>
    </w:p>
    <w:p w14:paraId="22F410A3" w14:textId="7369763D" w:rsidR="00E93888" w:rsidRDefault="00191D24" w:rsidP="00041BE5">
      <w:pPr>
        <w:pStyle w:val="a8"/>
        <w:jc w:val="both"/>
      </w:pPr>
      <w:r>
        <w:rPr>
          <w:noProof/>
        </w:rPr>
        <w:drawing>
          <wp:inline distT="0" distB="0" distL="0" distR="0" wp14:anchorId="7D910CE4" wp14:editId="11DEBF71">
            <wp:extent cx="1436471" cy="2595869"/>
            <wp:effectExtent l="25400" t="25400" r="36830" b="20955"/>
            <wp:docPr id="2" name="図 2" descr="../../../Amazon%20Drive/スクリーンショット/Simulator%20Screen%20Shot%20-%20iPhone%20XR%20-%202018-12-2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20Drive/スクリーンショット/Simulator%20Screen%20Shot%20-%20iPhone%20XR%20-%202018-12-21%20at%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852" cy="2601979"/>
                    </a:xfrm>
                    <a:prstGeom prst="rect">
                      <a:avLst/>
                    </a:prstGeom>
                    <a:noFill/>
                    <a:ln w="3175">
                      <a:solidFill>
                        <a:schemeClr val="tx1"/>
                      </a:solidFill>
                    </a:ln>
                  </pic:spPr>
                </pic:pic>
              </a:graphicData>
            </a:graphic>
          </wp:inline>
        </w:drawing>
      </w:r>
      <w:r>
        <w:rPr>
          <w:noProof/>
        </w:rPr>
        <w:drawing>
          <wp:inline distT="0" distB="0" distL="0" distR="0" wp14:anchorId="376F060C" wp14:editId="561DBA4A">
            <wp:extent cx="1451908" cy="2588210"/>
            <wp:effectExtent l="25400" t="25400" r="21590" b="28575"/>
            <wp:docPr id="11" name="図 11" descr="../../../Amazon%20Drive/スクリーンショット/スクリーンショット%202018-12-23%202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20Drive/スクリーンショット/スクリーンショット%202018-12-23%2021.56.2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4855" cy="2593463"/>
                    </a:xfrm>
                    <a:prstGeom prst="rect">
                      <a:avLst/>
                    </a:prstGeom>
                    <a:noFill/>
                    <a:ln w="3175">
                      <a:solidFill>
                        <a:schemeClr val="tx1"/>
                      </a:solidFill>
                    </a:ln>
                  </pic:spPr>
                </pic:pic>
              </a:graphicData>
            </a:graphic>
          </wp:inline>
        </w:drawing>
      </w:r>
    </w:p>
    <w:p w14:paraId="0EEB0469" w14:textId="21E4F3FB" w:rsidR="00E93888" w:rsidRDefault="00E93888" w:rsidP="00E93888">
      <w:pPr>
        <w:pStyle w:val="a8"/>
      </w:pPr>
      <w:r>
        <w:rPr>
          <w:rFonts w:hint="eastAsia"/>
        </w:rPr>
        <w:t>図</w:t>
      </w:r>
      <w:r>
        <w:t xml:space="preserve">2. </w:t>
      </w:r>
      <w:r>
        <w:rPr>
          <w:rFonts w:hint="eastAsia"/>
        </w:rPr>
        <w:t>ユーザ一覧表示画面</w:t>
      </w:r>
      <w:r>
        <w:rPr>
          <w:rFonts w:hint="eastAsia"/>
        </w:rPr>
        <w:t>(</w:t>
      </w:r>
      <w:r>
        <w:rPr>
          <w:rFonts w:hint="eastAsia"/>
        </w:rPr>
        <w:t>左</w:t>
      </w:r>
      <w:r>
        <w:t>)</w:t>
      </w:r>
      <w:r>
        <w:rPr>
          <w:rFonts w:hint="eastAsia"/>
        </w:rPr>
        <w:t>と詳細画面</w:t>
      </w:r>
      <w:r>
        <w:t>(</w:t>
      </w:r>
      <w:r>
        <w:rPr>
          <w:rFonts w:hint="eastAsia"/>
        </w:rPr>
        <w:t>右</w:t>
      </w:r>
      <w:r>
        <w:t>)</w:t>
      </w:r>
    </w:p>
    <w:p w14:paraId="4BC8486C" w14:textId="77777777" w:rsidR="0087183A" w:rsidRPr="0087183A" w:rsidRDefault="0087183A" w:rsidP="0087183A"/>
    <w:p w14:paraId="5DD9D2B5" w14:textId="7B5C7737" w:rsidR="00356856" w:rsidRDefault="00E46CCB" w:rsidP="00A356AD">
      <w:pPr>
        <w:pStyle w:val="1"/>
      </w:pPr>
      <w:r>
        <w:rPr>
          <w:rFonts w:hint="eastAsia"/>
        </w:rPr>
        <w:t>考察</w:t>
      </w:r>
    </w:p>
    <w:p w14:paraId="36C24F39" w14:textId="1B0100A4" w:rsidR="00226C78" w:rsidRDefault="002A4EB6" w:rsidP="006436BD">
      <w:r>
        <w:rPr>
          <w:rFonts w:hint="eastAsia"/>
        </w:rPr>
        <w:t xml:space="preserve">　</w:t>
      </w:r>
      <w:r w:rsidR="006D5CD9">
        <w:rPr>
          <w:rFonts w:hint="eastAsia"/>
        </w:rPr>
        <w:t>ジェスチャ認識を行い</w:t>
      </w:r>
      <w:r w:rsidR="006D5CD9">
        <w:t xml:space="preserve">, </w:t>
      </w:r>
      <w:r w:rsidR="006D5CD9">
        <w:rPr>
          <w:rFonts w:hint="eastAsia"/>
        </w:rPr>
        <w:t>それぞれのジェスチャ</w:t>
      </w:r>
      <w:r w:rsidR="009B4CEF">
        <w:rPr>
          <w:rFonts w:hint="eastAsia"/>
        </w:rPr>
        <w:t>について認識</w:t>
      </w:r>
      <w:r w:rsidR="00402C7E">
        <w:rPr>
          <w:rFonts w:hint="eastAsia"/>
        </w:rPr>
        <w:t>率を示した</w:t>
      </w:r>
      <w:r w:rsidR="00402C7E">
        <w:t>(</w:t>
      </w:r>
      <w:r w:rsidR="00402C7E">
        <w:rPr>
          <w:rFonts w:hint="eastAsia"/>
        </w:rPr>
        <w:t>表</w:t>
      </w:r>
      <w:r w:rsidR="00402C7E">
        <w:t xml:space="preserve">1). </w:t>
      </w:r>
      <w:r w:rsidR="006560DE">
        <w:rPr>
          <w:rFonts w:hint="eastAsia"/>
        </w:rPr>
        <w:t>被験者</w:t>
      </w:r>
      <w:r w:rsidR="006560DE">
        <w:t>1</w:t>
      </w:r>
      <w:r w:rsidR="006560DE">
        <w:rPr>
          <w:rFonts w:hint="eastAsia"/>
        </w:rPr>
        <w:t>人</w:t>
      </w:r>
      <w:r w:rsidR="00226C78">
        <w:rPr>
          <w:rFonts w:hint="eastAsia"/>
        </w:rPr>
        <w:t>が各</w:t>
      </w:r>
      <w:r w:rsidR="006560DE">
        <w:rPr>
          <w:rFonts w:hint="eastAsia"/>
        </w:rPr>
        <w:t>ジェスチャ</w:t>
      </w:r>
      <w:r w:rsidR="00226C78">
        <w:t>100</w:t>
      </w:r>
      <w:r w:rsidR="00226C78">
        <w:rPr>
          <w:rFonts w:hint="eastAsia"/>
        </w:rPr>
        <w:t>回</w:t>
      </w:r>
      <w:r w:rsidR="00226C78">
        <w:rPr>
          <w:rFonts w:hint="eastAsia"/>
        </w:rPr>
        <w:t xml:space="preserve">, </w:t>
      </w:r>
      <w:r w:rsidR="00226C78">
        <w:t>4</w:t>
      </w:r>
      <w:r w:rsidR="00226C78">
        <w:rPr>
          <w:rFonts w:hint="eastAsia"/>
        </w:rPr>
        <w:t>つのジェスチャを</w:t>
      </w:r>
      <w:r w:rsidR="00226C78">
        <w:rPr>
          <w:rFonts w:hint="eastAsia"/>
        </w:rPr>
        <w:t>Apple</w:t>
      </w:r>
      <w:r w:rsidR="00226C78">
        <w:t xml:space="preserve"> Watch</w:t>
      </w:r>
      <w:r w:rsidR="00226C78">
        <w:rPr>
          <w:rFonts w:hint="eastAsia"/>
        </w:rPr>
        <w:t>をつけて行った結果である</w:t>
      </w:r>
      <w:r w:rsidR="00226C78">
        <w:t xml:space="preserve">. </w:t>
      </w:r>
    </w:p>
    <w:p w14:paraId="1082537F" w14:textId="6FA8270F" w:rsidR="00226C78" w:rsidRDefault="0087183A" w:rsidP="006436BD">
      <w:r>
        <w:rPr>
          <w:rFonts w:hint="eastAsia"/>
        </w:rPr>
        <w:t>「</w:t>
      </w:r>
      <w:r w:rsidR="00226C78">
        <w:rPr>
          <w:rFonts w:hint="eastAsia"/>
        </w:rPr>
        <w:t>握手</w:t>
      </w:r>
      <w:r>
        <w:rPr>
          <w:rFonts w:hint="eastAsia"/>
        </w:rPr>
        <w:t>」</w:t>
      </w:r>
      <w:r w:rsidR="00226C78">
        <w:rPr>
          <w:rFonts w:hint="eastAsia"/>
        </w:rPr>
        <w:t>については</w:t>
      </w:r>
      <w:r w:rsidR="00226C78">
        <w:t>96%</w:t>
      </w:r>
      <w:r w:rsidR="00C16632">
        <w:rPr>
          <w:rFonts w:hint="eastAsia"/>
        </w:rPr>
        <w:t>認識することができた</w:t>
      </w:r>
      <w:r w:rsidR="00C16632">
        <w:t xml:space="preserve">. </w:t>
      </w:r>
      <w:r>
        <w:rPr>
          <w:rFonts w:hint="eastAsia"/>
        </w:rPr>
        <w:t>「</w:t>
      </w:r>
      <w:r w:rsidR="00C16632">
        <w:t>手を</w:t>
      </w:r>
      <w:r>
        <w:rPr>
          <w:rFonts w:hint="eastAsia"/>
        </w:rPr>
        <w:t>振る」</w:t>
      </w:r>
      <w:r w:rsidR="00C16632">
        <w:rPr>
          <w:rFonts w:hint="eastAsia"/>
        </w:rPr>
        <w:t>に関しては</w:t>
      </w:r>
      <w:r w:rsidR="00406D7C">
        <w:rPr>
          <w:rFonts w:hint="eastAsia"/>
        </w:rPr>
        <w:t>「手を挙げる」</w:t>
      </w:r>
      <w:r w:rsidR="00C16632">
        <w:rPr>
          <w:rFonts w:hint="eastAsia"/>
        </w:rPr>
        <w:t>と誤認識することが</w:t>
      </w:r>
      <w:r>
        <w:rPr>
          <w:rFonts w:hint="eastAsia"/>
        </w:rPr>
        <w:t>10</w:t>
      </w:r>
      <w:r w:rsidR="00C16632">
        <w:rPr>
          <w:rFonts w:hint="eastAsia"/>
        </w:rPr>
        <w:t>%</w:t>
      </w:r>
      <w:r w:rsidR="00C16632">
        <w:rPr>
          <w:rFonts w:hint="eastAsia"/>
        </w:rPr>
        <w:t>近くあり</w:t>
      </w:r>
      <w:r>
        <w:t>, 78</w:t>
      </w:r>
      <w:r w:rsidR="00C16632">
        <w:t>%</w:t>
      </w:r>
      <w:r w:rsidR="00C16632">
        <w:rPr>
          <w:rFonts w:hint="eastAsia"/>
        </w:rPr>
        <w:t>の認識率となった</w:t>
      </w:r>
      <w:r w:rsidR="00C16632">
        <w:t>.</w:t>
      </w:r>
      <w:r>
        <w:t xml:space="preserve"> </w:t>
      </w:r>
      <w:r>
        <w:rPr>
          <w:rFonts w:hint="eastAsia"/>
        </w:rPr>
        <w:t>これは</w:t>
      </w:r>
      <w:r>
        <w:t xml:space="preserve">, </w:t>
      </w:r>
      <w:r>
        <w:rPr>
          <w:rFonts w:hint="eastAsia"/>
        </w:rPr>
        <w:t>複数のユーザが同時刻</w:t>
      </w:r>
      <w:r>
        <w:t xml:space="preserve">, </w:t>
      </w:r>
      <w:r>
        <w:rPr>
          <w:rFonts w:hint="eastAsia"/>
        </w:rPr>
        <w:t>近距離で何らかのジェスチャを開始してから</w:t>
      </w:r>
      <w:r>
        <w:t>2</w:t>
      </w:r>
      <w:r>
        <w:rPr>
          <w:rFonts w:hint="eastAsia"/>
        </w:rPr>
        <w:t>秒間の加速度を取得してジェスチャ認識をすることによるものである</w:t>
      </w:r>
      <w:r>
        <w:t xml:space="preserve">. </w:t>
      </w:r>
      <w:r>
        <w:rPr>
          <w:rFonts w:hint="eastAsia"/>
        </w:rPr>
        <w:t>「手を挙げる」</w:t>
      </w:r>
      <w:r>
        <w:t xml:space="preserve">, </w:t>
      </w:r>
      <w:r>
        <w:rPr>
          <w:rFonts w:hint="eastAsia"/>
        </w:rPr>
        <w:t>「ハイタッチをする」は互いに誤認識する確率が</w:t>
      </w:r>
      <w:r>
        <w:t>10~30%</w:t>
      </w:r>
      <w:r>
        <w:rPr>
          <w:rFonts w:hint="eastAsia"/>
        </w:rPr>
        <w:t>程度あり</w:t>
      </w:r>
      <w:r>
        <w:t xml:space="preserve">, </w:t>
      </w:r>
      <w:r>
        <w:rPr>
          <w:rFonts w:hint="eastAsia"/>
        </w:rPr>
        <w:t>認識が困難な傾向にある</w:t>
      </w:r>
      <w:r>
        <w:t xml:space="preserve">. </w:t>
      </w:r>
      <w:r>
        <w:rPr>
          <w:rFonts w:hint="eastAsia"/>
        </w:rPr>
        <w:t>これは</w:t>
      </w:r>
      <w:r>
        <w:t xml:space="preserve">, </w:t>
      </w:r>
      <w:r>
        <w:rPr>
          <w:rFonts w:hint="eastAsia"/>
        </w:rPr>
        <w:t>認識のための加速度取得時間</w:t>
      </w:r>
      <w:r>
        <w:t xml:space="preserve">, </w:t>
      </w:r>
      <w:r>
        <w:rPr>
          <w:rFonts w:hint="eastAsia"/>
        </w:rPr>
        <w:t>取得する加速度の数によっても変わってくるだろうと考えている</w:t>
      </w:r>
      <w:r>
        <w:t xml:space="preserve">. </w:t>
      </w:r>
    </w:p>
    <w:p w14:paraId="6D5E0A91" w14:textId="77777777" w:rsidR="0087183A" w:rsidRPr="0087183A" w:rsidRDefault="0087183A" w:rsidP="006436BD">
      <w:pPr>
        <w:rPr>
          <w:i/>
        </w:rPr>
      </w:pPr>
    </w:p>
    <w:p w14:paraId="4299472A" w14:textId="77777777" w:rsidR="00E46CCB" w:rsidRDefault="00E46CCB" w:rsidP="00E46CCB">
      <w:pPr>
        <w:pStyle w:val="1"/>
      </w:pPr>
      <w:r>
        <w:rPr>
          <w:rFonts w:hint="eastAsia"/>
        </w:rPr>
        <w:t>議論</w:t>
      </w:r>
    </w:p>
    <w:p w14:paraId="17B2E1D6" w14:textId="70848E25" w:rsidR="0016702C" w:rsidRPr="00B2672F" w:rsidRDefault="001A0E28" w:rsidP="00E46CCB">
      <w:r>
        <w:rPr>
          <w:rFonts w:hint="eastAsia"/>
        </w:rPr>
        <w:t xml:space="preserve">　</w:t>
      </w:r>
      <w:r w:rsidR="000E02E5" w:rsidRPr="00B2672F">
        <w:rPr>
          <w:rFonts w:hint="eastAsia"/>
        </w:rPr>
        <w:t>親密度</w:t>
      </w:r>
      <w:r w:rsidR="0016702C" w:rsidRPr="00B2672F">
        <w:rPr>
          <w:rFonts w:hint="eastAsia"/>
        </w:rPr>
        <w:t>が上がるのはジェスチャを行う</w:t>
      </w:r>
      <w:r w:rsidRPr="00B2672F">
        <w:rPr>
          <w:rFonts w:hint="eastAsia"/>
        </w:rPr>
        <w:t>場面だけでないこ</w:t>
      </w:r>
      <w:r w:rsidRPr="00B2672F">
        <w:rPr>
          <w:rFonts w:hint="eastAsia"/>
        </w:rPr>
        <w:lastRenderedPageBreak/>
        <w:t>とが多い</w:t>
      </w:r>
      <w:r w:rsidRPr="00B2672F">
        <w:t xml:space="preserve">. </w:t>
      </w:r>
      <w:r w:rsidRPr="00B2672F">
        <w:rPr>
          <w:rFonts w:hint="eastAsia"/>
        </w:rPr>
        <w:t>また</w:t>
      </w:r>
      <w:r w:rsidRPr="00B2672F">
        <w:t xml:space="preserve">, </w:t>
      </w:r>
      <w:r w:rsidRPr="00B2672F">
        <w:rPr>
          <w:rFonts w:hint="eastAsia"/>
        </w:rPr>
        <w:t>特定のジェスチャによる</w:t>
      </w:r>
      <w:r w:rsidR="000E02E5" w:rsidRPr="00B2672F">
        <w:rPr>
          <w:rFonts w:hint="eastAsia"/>
        </w:rPr>
        <w:t>親密度</w:t>
      </w:r>
      <w:r w:rsidRPr="00B2672F">
        <w:rPr>
          <w:rFonts w:hint="eastAsia"/>
        </w:rPr>
        <w:t>の上がり方は</w:t>
      </w:r>
      <w:r w:rsidRPr="00B2672F">
        <w:t xml:space="preserve">, </w:t>
      </w:r>
      <w:r w:rsidRPr="00B2672F">
        <w:rPr>
          <w:rFonts w:hint="eastAsia"/>
        </w:rPr>
        <w:t>人によって差があると考えている</w:t>
      </w:r>
      <w:r w:rsidR="0016702C" w:rsidRPr="00B2672F">
        <w:t xml:space="preserve">. </w:t>
      </w:r>
      <w:r w:rsidR="0016702C" w:rsidRPr="00B2672F">
        <w:rPr>
          <w:rFonts w:hint="eastAsia"/>
        </w:rPr>
        <w:t>しかし</w:t>
      </w:r>
      <w:r w:rsidR="0016702C" w:rsidRPr="00B2672F">
        <w:t xml:space="preserve">, </w:t>
      </w:r>
      <w:r w:rsidR="0016702C" w:rsidRPr="00B2672F">
        <w:rPr>
          <w:rFonts w:hint="eastAsia"/>
        </w:rPr>
        <w:t>ジェスチャ以外の場面でユーザ同士が仲良くなった場合</w:t>
      </w:r>
      <w:r w:rsidR="0016702C" w:rsidRPr="00B2672F">
        <w:t xml:space="preserve">, </w:t>
      </w:r>
      <w:r w:rsidR="0016702C" w:rsidRPr="00B2672F">
        <w:rPr>
          <w:rFonts w:hint="eastAsia"/>
        </w:rPr>
        <w:t>ジェスチャ</w:t>
      </w:r>
      <w:r w:rsidR="00AA4163" w:rsidRPr="00B2672F">
        <w:rPr>
          <w:rFonts w:hint="eastAsia"/>
        </w:rPr>
        <w:t>が</w:t>
      </w:r>
      <w:r w:rsidR="0016702C" w:rsidRPr="00B2672F">
        <w:rPr>
          <w:rFonts w:hint="eastAsia"/>
        </w:rPr>
        <w:t>その</w:t>
      </w:r>
      <w:r w:rsidR="000E02E5" w:rsidRPr="00B2672F">
        <w:rPr>
          <w:rFonts w:hint="eastAsia"/>
        </w:rPr>
        <w:t>親密度</w:t>
      </w:r>
      <w:r w:rsidR="00A00882" w:rsidRPr="00B2672F">
        <w:rPr>
          <w:rFonts w:hint="eastAsia"/>
        </w:rPr>
        <w:t>を</w:t>
      </w:r>
      <w:r w:rsidR="0016702C" w:rsidRPr="00B2672F">
        <w:rPr>
          <w:rFonts w:hint="eastAsia"/>
        </w:rPr>
        <w:t>反映</w:t>
      </w:r>
      <w:r w:rsidR="00A00882" w:rsidRPr="00B2672F">
        <w:rPr>
          <w:rFonts w:hint="eastAsia"/>
        </w:rPr>
        <w:t>する</w:t>
      </w:r>
      <w:r w:rsidR="0016702C" w:rsidRPr="00B2672F">
        <w:rPr>
          <w:rFonts w:hint="eastAsia"/>
        </w:rPr>
        <w:t>ため</w:t>
      </w:r>
      <w:r w:rsidR="0016702C" w:rsidRPr="00B2672F">
        <w:t xml:space="preserve">, </w:t>
      </w:r>
      <w:r w:rsidR="0016702C" w:rsidRPr="00B2672F">
        <w:rPr>
          <w:rFonts w:hint="eastAsia"/>
        </w:rPr>
        <w:t>結果として</w:t>
      </w:r>
      <w:r w:rsidR="0016702C" w:rsidRPr="00B2672F">
        <w:t>accelD</w:t>
      </w:r>
      <w:r w:rsidR="0016702C" w:rsidRPr="00B2672F">
        <w:rPr>
          <w:rFonts w:hint="eastAsia"/>
        </w:rPr>
        <w:t>が認識することが可能である</w:t>
      </w:r>
      <w:r w:rsidR="0016702C" w:rsidRPr="00B2672F">
        <w:t xml:space="preserve">. </w:t>
      </w:r>
    </w:p>
    <w:p w14:paraId="36D37D4B" w14:textId="461E10D4" w:rsidR="00E46CCB" w:rsidRDefault="0016702C" w:rsidP="00E46CCB">
      <w:r w:rsidRPr="00B2672F">
        <w:rPr>
          <w:rFonts w:hint="eastAsia"/>
        </w:rPr>
        <w:t xml:space="preserve">　本研究は</w:t>
      </w:r>
      <w:r w:rsidRPr="00B2672F">
        <w:t xml:space="preserve">, </w:t>
      </w:r>
      <w:r w:rsidRPr="00B2672F">
        <w:rPr>
          <w:rFonts w:hint="eastAsia"/>
        </w:rPr>
        <w:t>ジェスチャ認識によって</w:t>
      </w:r>
      <w:r w:rsidRPr="00B2672F">
        <w:t xml:space="preserve">, </w:t>
      </w:r>
      <w:r w:rsidR="000E02E5" w:rsidRPr="00B2672F">
        <w:rPr>
          <w:rFonts w:hint="eastAsia"/>
        </w:rPr>
        <w:t>親密度</w:t>
      </w:r>
      <w:r w:rsidR="008C581B" w:rsidRPr="00B2672F">
        <w:rPr>
          <w:rFonts w:hint="eastAsia"/>
        </w:rPr>
        <w:t>を数値化することを</w:t>
      </w:r>
      <w:r w:rsidRPr="00B2672F">
        <w:rPr>
          <w:rFonts w:hint="eastAsia"/>
        </w:rPr>
        <w:t>可能にした</w:t>
      </w:r>
      <w:r w:rsidRPr="00B2672F">
        <w:t>.</w:t>
      </w:r>
      <w:r>
        <w:t xml:space="preserve"> </w:t>
      </w:r>
    </w:p>
    <w:p w14:paraId="4D72B16C" w14:textId="77777777" w:rsidR="0087183A" w:rsidRPr="00F73D75" w:rsidRDefault="0087183A" w:rsidP="008000BC"/>
    <w:p w14:paraId="0DB8432D" w14:textId="74660EA6" w:rsidR="008000BC" w:rsidRPr="00B2672F" w:rsidRDefault="008000BC" w:rsidP="008000BC">
      <w:pPr>
        <w:pStyle w:val="21"/>
      </w:pPr>
      <w:r w:rsidRPr="00B2672F">
        <w:t>5</w:t>
      </w:r>
      <w:r w:rsidR="00DD12A1">
        <w:t>-</w:t>
      </w:r>
      <w:r w:rsidRPr="00B2672F">
        <w:t xml:space="preserve">1. </w:t>
      </w:r>
      <w:r w:rsidR="00953352" w:rsidRPr="00B2672F">
        <w:rPr>
          <w:rFonts w:hint="eastAsia"/>
        </w:rPr>
        <w:t>親密度</w:t>
      </w:r>
    </w:p>
    <w:p w14:paraId="70F5D256" w14:textId="20EC8220" w:rsidR="008000BC" w:rsidRDefault="00B2672F" w:rsidP="008000BC">
      <w:r w:rsidRPr="00B2672F">
        <w:rPr>
          <w:rFonts w:hint="eastAsia"/>
        </w:rPr>
        <w:t>挨拶のジェスチャだけでは親密度として不十分なことがある．たとえば，</w:t>
      </w:r>
      <w:r>
        <w:rPr>
          <w:rFonts w:hint="eastAsia"/>
        </w:rPr>
        <w:t>会</w:t>
      </w:r>
      <w:r w:rsidRPr="00B2672F">
        <w:rPr>
          <w:rFonts w:hint="eastAsia"/>
        </w:rPr>
        <w:t>う回数が少なくても，</w:t>
      </w:r>
      <w:r w:rsidRPr="00B2672F">
        <w:rPr>
          <w:rFonts w:hint="eastAsia"/>
        </w:rPr>
        <w:t>1</w:t>
      </w:r>
      <w:r w:rsidRPr="00B2672F">
        <w:rPr>
          <w:rFonts w:hint="eastAsia"/>
        </w:rPr>
        <w:t>回あたり長い時間話していれば，親密度は高まる可能性がある．したがって，会話時間や</w:t>
      </w:r>
      <w:r w:rsidRPr="00B2672F">
        <w:rPr>
          <w:rFonts w:hint="eastAsia"/>
        </w:rPr>
        <w:t>SNS</w:t>
      </w:r>
      <w:r w:rsidRPr="00B2672F">
        <w:rPr>
          <w:rFonts w:hint="eastAsia"/>
        </w:rPr>
        <w:t>でのやりとり，相互フォローなどの情報も踏まえることで，親密度にこれらをポイント化し加算することができるだろう</w:t>
      </w:r>
      <w:r>
        <w:t xml:space="preserve">. </w:t>
      </w:r>
    </w:p>
    <w:p w14:paraId="4C11CC0B" w14:textId="2ED22C3D" w:rsidR="00D13610" w:rsidRDefault="00D13610" w:rsidP="008000BC">
      <w:pPr>
        <w:rPr>
          <w:rFonts w:hint="eastAsia"/>
        </w:rPr>
      </w:pPr>
      <w:r>
        <w:rPr>
          <w:rFonts w:hint="eastAsia"/>
        </w:rPr>
        <w:t xml:space="preserve">　</w:t>
      </w:r>
      <w:r>
        <w:t>accelD</w:t>
      </w:r>
      <w:r>
        <w:rPr>
          <w:rFonts w:hint="eastAsia"/>
        </w:rPr>
        <w:t>は</w:t>
      </w:r>
      <w:r>
        <w:t xml:space="preserve">, </w:t>
      </w:r>
      <w:r>
        <w:rPr>
          <w:rFonts w:hint="eastAsia"/>
        </w:rPr>
        <w:t>立場が違うユーザ同士の関係性についても定義づけを行うことを想定している</w:t>
      </w:r>
      <w:r>
        <w:t xml:space="preserve">. </w:t>
      </w:r>
      <w:r>
        <w:rPr>
          <w:rFonts w:hint="eastAsia"/>
        </w:rPr>
        <w:t>例えば</w:t>
      </w:r>
      <w:r>
        <w:t xml:space="preserve">, </w:t>
      </w:r>
      <w:r>
        <w:rPr>
          <w:rFonts w:hint="eastAsia"/>
        </w:rPr>
        <w:t>上司と部下の関係では</w:t>
      </w:r>
      <w:r>
        <w:t xml:space="preserve">, </w:t>
      </w:r>
      <w:r>
        <w:rPr>
          <w:rFonts w:hint="eastAsia"/>
        </w:rPr>
        <w:t>片方が手を振り</w:t>
      </w:r>
      <w:r>
        <w:t xml:space="preserve">, </w:t>
      </w:r>
      <w:r>
        <w:rPr>
          <w:rFonts w:hint="eastAsia"/>
        </w:rPr>
        <w:t>もう片方がお辞儀をするようなこともあるだろう</w:t>
      </w:r>
      <w:r>
        <w:t>. accelD</w:t>
      </w:r>
      <w:r>
        <w:rPr>
          <w:rFonts w:hint="eastAsia"/>
        </w:rPr>
        <w:t>では</w:t>
      </w:r>
      <w:r>
        <w:t xml:space="preserve">, </w:t>
      </w:r>
      <w:r>
        <w:rPr>
          <w:rFonts w:hint="eastAsia"/>
        </w:rPr>
        <w:t>さまざまなジェスチャのうち</w:t>
      </w:r>
      <w:r>
        <w:t xml:space="preserve">, </w:t>
      </w:r>
      <w:r>
        <w:rPr>
          <w:rFonts w:hint="eastAsia"/>
        </w:rPr>
        <w:t>いずれかのジェスチャを同時刻にすることで</w:t>
      </w:r>
      <w:r>
        <w:t xml:space="preserve">, </w:t>
      </w:r>
      <w:r>
        <w:rPr>
          <w:rFonts w:hint="eastAsia"/>
        </w:rPr>
        <w:t>親密度を付加する</w:t>
      </w:r>
      <w:r>
        <w:t>.</w:t>
      </w:r>
    </w:p>
    <w:p w14:paraId="440D4CA2" w14:textId="77777777" w:rsidR="0087183A" w:rsidRDefault="0087183A" w:rsidP="008000BC"/>
    <w:p w14:paraId="657BF67D" w14:textId="7C51341C" w:rsidR="00DD12A1" w:rsidRPr="006436BD" w:rsidRDefault="00DD12A1" w:rsidP="00DD12A1">
      <w:pPr>
        <w:pStyle w:val="31"/>
      </w:pPr>
      <w:r>
        <w:rPr>
          <w:rFonts w:hint="eastAsia"/>
        </w:rPr>
        <w:t>親密度を利用したアプリケーションの例</w:t>
      </w:r>
    </w:p>
    <w:p w14:paraId="06EFBD95" w14:textId="156BACA0" w:rsidR="00DD12A1" w:rsidRPr="00DE4576" w:rsidRDefault="00DD12A1" w:rsidP="00FE3688">
      <w:pPr>
        <w:rPr>
          <w:rFonts w:ascii="MS Mincho" w:eastAsia="MS Mincho" w:hAnsi="MS Mincho"/>
        </w:rPr>
      </w:pPr>
      <w:r>
        <w:rPr>
          <w:rFonts w:hint="eastAsia"/>
        </w:rPr>
        <w:t xml:space="preserve">　</w:t>
      </w:r>
      <w:r w:rsidRPr="00DE4576">
        <w:rPr>
          <w:rFonts w:ascii="MS Mincho" w:eastAsia="MS Mincho" w:hAnsi="MS Mincho" w:hint="eastAsia"/>
        </w:rPr>
        <w:t>対面で挨拶をする時にジェスチャから</w:t>
      </w:r>
      <w:r w:rsidRPr="00DE4576">
        <w:rPr>
          <w:rFonts w:ascii="MS Mincho" w:eastAsia="MS Mincho" w:hAnsi="MS Mincho"/>
        </w:rPr>
        <w:t>親密度</w:t>
      </w:r>
      <w:r w:rsidRPr="00DE4576">
        <w:rPr>
          <w:rFonts w:ascii="MS Mincho" w:eastAsia="MS Mincho" w:hAnsi="MS Mincho" w:hint="eastAsia"/>
        </w:rPr>
        <w:t>を測ることで</w:t>
      </w:r>
      <w:r w:rsidRPr="00DE4576">
        <w:rPr>
          <w:rFonts w:ascii="MS Mincho" w:eastAsia="MS Mincho" w:hAnsi="MS Mincho"/>
        </w:rPr>
        <w:t xml:space="preserve">, </w:t>
      </w:r>
      <w:r w:rsidRPr="00DE4576">
        <w:rPr>
          <w:rFonts w:ascii="MS Mincho" w:eastAsia="MS Mincho" w:hAnsi="MS Mincho" w:hint="eastAsia"/>
        </w:rPr>
        <w:t>ユーザ同士に親密度の付加値を示し</w:t>
      </w:r>
      <w:r w:rsidRPr="00DE4576">
        <w:rPr>
          <w:rFonts w:ascii="MS Mincho" w:eastAsia="MS Mincho" w:hAnsi="MS Mincho"/>
        </w:rPr>
        <w:t>(</w:t>
      </w:r>
      <w:r w:rsidRPr="00DE4576">
        <w:rPr>
          <w:rFonts w:ascii="MS Mincho" w:eastAsia="MS Mincho" w:hAnsi="MS Mincho" w:hint="eastAsia"/>
        </w:rPr>
        <w:t>図</w:t>
      </w:r>
      <w:r w:rsidRPr="00DE4576">
        <w:rPr>
          <w:rFonts w:ascii="MS Mincho" w:eastAsia="MS Mincho" w:hAnsi="MS Mincho"/>
        </w:rPr>
        <w:t xml:space="preserve">3), </w:t>
      </w:r>
      <w:r w:rsidRPr="00DE4576">
        <w:rPr>
          <w:rFonts w:ascii="MS Mincho" w:eastAsia="MS Mincho" w:hAnsi="MS Mincho" w:hint="eastAsia"/>
        </w:rPr>
        <w:t>ユーザが</w:t>
      </w:r>
      <w:r w:rsidRPr="00DE4576">
        <w:rPr>
          <w:rFonts w:ascii="MS Mincho" w:eastAsia="MS Mincho" w:hAnsi="MS Mincho"/>
        </w:rPr>
        <w:t>親密度</w:t>
      </w:r>
      <w:r w:rsidRPr="00DE4576">
        <w:rPr>
          <w:rFonts w:ascii="MS Mincho" w:eastAsia="MS Mincho" w:hAnsi="MS Mincho" w:hint="eastAsia"/>
        </w:rPr>
        <w:t>に合わせたコミュニケーションをすることができる</w:t>
      </w:r>
      <w:r w:rsidRPr="00DE4576">
        <w:rPr>
          <w:rFonts w:ascii="MS Mincho" w:eastAsia="MS Mincho" w:hAnsi="MS Mincho"/>
        </w:rPr>
        <w:t xml:space="preserve">. </w:t>
      </w:r>
    </w:p>
    <w:p w14:paraId="49232CD6" w14:textId="2FE3B7E7" w:rsidR="00DD12A1" w:rsidRDefault="00DE4576" w:rsidP="00DE4576">
      <w:pPr>
        <w:rPr>
          <w:rFonts w:ascii="MS Mincho" w:eastAsia="MS Mincho" w:hAnsi="MS Mincho"/>
        </w:rPr>
      </w:pPr>
      <w:r w:rsidRPr="00DE4576">
        <w:rPr>
          <w:rFonts w:ascii="MS Mincho" w:eastAsia="MS Mincho" w:hAnsi="MS Mincho" w:hint="eastAsia"/>
        </w:rPr>
        <w:t xml:space="preserve">　</w:t>
      </w:r>
      <w:r w:rsidR="00A2404F">
        <w:rPr>
          <w:rFonts w:ascii="MS Mincho" w:eastAsia="MS Mincho" w:hAnsi="MS Mincho" w:hint="eastAsia"/>
        </w:rPr>
        <w:t>親密度の値を利用することで</w:t>
      </w:r>
      <w:r w:rsidR="00A2404F">
        <w:rPr>
          <w:rFonts w:ascii="MS Mincho" w:eastAsia="MS Mincho" w:hAnsi="MS Mincho"/>
        </w:rPr>
        <w:t xml:space="preserve">, </w:t>
      </w:r>
      <w:r w:rsidRPr="00DE4576">
        <w:rPr>
          <w:rFonts w:ascii="MS Mincho" w:eastAsia="MS Mincho" w:hAnsi="MS Mincho" w:hint="eastAsia"/>
        </w:rPr>
        <w:t>たとえば親密度をベースとしたSNS</w:t>
      </w:r>
      <w:r w:rsidR="00A2404F">
        <w:rPr>
          <w:rFonts w:ascii="MS Mincho" w:eastAsia="MS Mincho" w:hAnsi="MS Mincho" w:hint="eastAsia"/>
        </w:rPr>
        <w:t>を新たに作れる可能性がある</w:t>
      </w:r>
      <w:r w:rsidR="00A2404F">
        <w:rPr>
          <w:rFonts w:ascii="MS Mincho" w:eastAsia="MS Mincho" w:hAnsi="MS Mincho"/>
        </w:rPr>
        <w:t xml:space="preserve">. </w:t>
      </w:r>
      <w:r w:rsidR="00FA386E">
        <w:rPr>
          <w:rFonts w:ascii="MS Mincho" w:eastAsia="MS Mincho" w:hAnsi="MS Mincho"/>
        </w:rPr>
        <w:t>F</w:t>
      </w:r>
      <w:r w:rsidRPr="00DE4576">
        <w:rPr>
          <w:rFonts w:ascii="MS Mincho" w:eastAsia="MS Mincho" w:hAnsi="MS Mincho" w:hint="eastAsia"/>
        </w:rPr>
        <w:t>acebookにはグループごとに投稿を切</w:t>
      </w:r>
      <w:r w:rsidR="00A2404F">
        <w:rPr>
          <w:rFonts w:ascii="MS Mincho" w:eastAsia="MS Mincho" w:hAnsi="MS Mincho" w:hint="eastAsia"/>
        </w:rPr>
        <w:t>り替えることができるが</w:t>
      </w:r>
      <w:r w:rsidR="00A2404F">
        <w:rPr>
          <w:rFonts w:ascii="MS Mincho" w:eastAsia="MS Mincho" w:hAnsi="MS Mincho"/>
        </w:rPr>
        <w:t xml:space="preserve">, </w:t>
      </w:r>
      <w:r w:rsidR="00A2404F">
        <w:rPr>
          <w:rFonts w:ascii="MS Mincho" w:eastAsia="MS Mincho" w:hAnsi="MS Mincho" w:hint="eastAsia"/>
        </w:rPr>
        <w:t>ユーザがわざわざ設定しなければならない</w:t>
      </w:r>
      <w:r w:rsidR="00A2404F">
        <w:rPr>
          <w:rFonts w:ascii="MS Mincho" w:eastAsia="MS Mincho" w:hAnsi="MS Mincho"/>
        </w:rPr>
        <w:t xml:space="preserve">. </w:t>
      </w:r>
      <w:r w:rsidRPr="00DE4576">
        <w:rPr>
          <w:rFonts w:ascii="MS Mincho" w:eastAsia="MS Mincho" w:hAnsi="MS Mincho" w:hint="eastAsia"/>
        </w:rPr>
        <w:t>またそもそもSNS</w:t>
      </w:r>
      <w:r w:rsidR="00A2404F">
        <w:rPr>
          <w:rFonts w:ascii="MS Mincho" w:eastAsia="MS Mincho" w:hAnsi="MS Mincho" w:hint="eastAsia"/>
        </w:rPr>
        <w:t>における友達は</w:t>
      </w:r>
      <w:r w:rsidR="00A2404F">
        <w:rPr>
          <w:rFonts w:ascii="MS Mincho" w:eastAsia="MS Mincho" w:hAnsi="MS Mincho"/>
        </w:rPr>
        <w:t xml:space="preserve">, </w:t>
      </w:r>
      <w:r w:rsidRPr="00DE4576">
        <w:rPr>
          <w:rFonts w:ascii="MS Mincho" w:eastAsia="MS Mincho" w:hAnsi="MS Mincho" w:hint="eastAsia"/>
        </w:rPr>
        <w:t>これまでの日常生活の「友達」の概念とは</w:t>
      </w:r>
      <w:r w:rsidR="00A2404F">
        <w:rPr>
          <w:rFonts w:ascii="MS Mincho" w:eastAsia="MS Mincho" w:hAnsi="MS Mincho" w:hint="eastAsia"/>
        </w:rPr>
        <w:t>異なる部分があり，申請し承諾すれば誰もが「友達」になってしまう</w:t>
      </w:r>
      <w:r w:rsidR="00A2404F">
        <w:rPr>
          <w:rFonts w:ascii="MS Mincho" w:eastAsia="MS Mincho" w:hAnsi="MS Mincho"/>
        </w:rPr>
        <w:t xml:space="preserve">. </w:t>
      </w:r>
      <w:r w:rsidRPr="00DE4576">
        <w:rPr>
          <w:rFonts w:ascii="MS Mincho" w:eastAsia="MS Mincho" w:hAnsi="MS Mincho" w:hint="eastAsia"/>
        </w:rPr>
        <w:t>そこでaccelD</w:t>
      </w:r>
      <w:r w:rsidR="003A387F">
        <w:rPr>
          <w:rFonts w:ascii="MS Mincho" w:eastAsia="MS Mincho" w:hAnsi="MS Mincho" w:hint="eastAsia"/>
        </w:rPr>
        <w:t>によって</w:t>
      </w:r>
      <w:r w:rsidR="00A2404F">
        <w:rPr>
          <w:rFonts w:ascii="MS Mincho" w:eastAsia="MS Mincho" w:hAnsi="MS Mincho"/>
        </w:rPr>
        <w:t xml:space="preserve">, </w:t>
      </w:r>
      <w:r w:rsidR="00A2404F">
        <w:rPr>
          <w:rFonts w:ascii="MS Mincho" w:eastAsia="MS Mincho" w:hAnsi="MS Mincho" w:hint="eastAsia"/>
        </w:rPr>
        <w:t>たとえば親密度を用いて</w:t>
      </w:r>
      <w:r w:rsidR="00A2404F">
        <w:rPr>
          <w:rFonts w:ascii="MS Mincho" w:eastAsia="MS Mincho" w:hAnsi="MS Mincho"/>
        </w:rPr>
        <w:t xml:space="preserve">, </w:t>
      </w:r>
      <w:r w:rsidRPr="00DE4576">
        <w:rPr>
          <w:rFonts w:ascii="MS Mincho" w:eastAsia="MS Mincho" w:hAnsi="MS Mincho" w:hint="eastAsia"/>
        </w:rPr>
        <w:t>親密度が10</w:t>
      </w:r>
      <w:r w:rsidR="00A2404F">
        <w:rPr>
          <w:rFonts w:ascii="MS Mincho" w:eastAsia="MS Mincho" w:hAnsi="MS Mincho" w:hint="eastAsia"/>
        </w:rPr>
        <w:t>以上</w:t>
      </w:r>
      <w:r w:rsidR="00A2404F">
        <w:rPr>
          <w:rFonts w:ascii="MS Mincho" w:eastAsia="MS Mincho" w:hAnsi="MS Mincho"/>
        </w:rPr>
        <w:t xml:space="preserve">, </w:t>
      </w:r>
      <w:r w:rsidRPr="00DE4576">
        <w:rPr>
          <w:rFonts w:ascii="MS Mincho" w:eastAsia="MS Mincho" w:hAnsi="MS Mincho" w:hint="eastAsia"/>
        </w:rPr>
        <w:t>30</w:t>
      </w:r>
      <w:r w:rsidR="00A2404F">
        <w:rPr>
          <w:rFonts w:ascii="MS Mincho" w:eastAsia="MS Mincho" w:hAnsi="MS Mincho" w:hint="eastAsia"/>
        </w:rPr>
        <w:t>以上</w:t>
      </w:r>
      <w:r w:rsidR="00A2404F">
        <w:rPr>
          <w:rFonts w:ascii="MS Mincho" w:eastAsia="MS Mincho" w:hAnsi="MS Mincho"/>
        </w:rPr>
        <w:t xml:space="preserve">, </w:t>
      </w:r>
      <w:r w:rsidRPr="00DE4576">
        <w:rPr>
          <w:rFonts w:ascii="MS Mincho" w:eastAsia="MS Mincho" w:hAnsi="MS Mincho" w:hint="eastAsia"/>
        </w:rPr>
        <w:t>50以上とい</w:t>
      </w:r>
      <w:r w:rsidR="00A2404F">
        <w:rPr>
          <w:rFonts w:ascii="MS Mincho" w:eastAsia="MS Mincho" w:hAnsi="MS Mincho" w:hint="eastAsia"/>
        </w:rPr>
        <w:t>った場合分けでグループに見える記事内容</w:t>
      </w:r>
      <w:r w:rsidR="00A2404F">
        <w:rPr>
          <w:rFonts w:ascii="MS Mincho" w:eastAsia="MS Mincho" w:hAnsi="MS Mincho"/>
        </w:rPr>
        <w:t xml:space="preserve">, </w:t>
      </w:r>
      <w:r w:rsidRPr="00DE4576">
        <w:rPr>
          <w:rFonts w:ascii="MS Mincho" w:eastAsia="MS Mincho" w:hAnsi="MS Mincho" w:hint="eastAsia"/>
        </w:rPr>
        <w:t>10</w:t>
      </w:r>
      <w:r w:rsidR="003A387F">
        <w:rPr>
          <w:rFonts w:ascii="MS Mincho" w:eastAsia="MS Mincho" w:hAnsi="MS Mincho" w:hint="eastAsia"/>
        </w:rPr>
        <w:t>以上</w:t>
      </w:r>
      <w:r w:rsidR="00A2404F">
        <w:rPr>
          <w:rFonts w:ascii="MS Mincho" w:eastAsia="MS Mincho" w:hAnsi="MS Mincho" w:hint="eastAsia"/>
        </w:rPr>
        <w:t>の</w:t>
      </w:r>
      <w:r w:rsidR="003A387F">
        <w:rPr>
          <w:rFonts w:ascii="MS Mincho" w:eastAsia="MS Mincho" w:hAnsi="MS Mincho" w:hint="eastAsia"/>
        </w:rPr>
        <w:t>ユーザ</w:t>
      </w:r>
      <w:r w:rsidR="00A2404F">
        <w:rPr>
          <w:rFonts w:ascii="MS Mincho" w:eastAsia="MS Mincho" w:hAnsi="MS Mincho" w:hint="eastAsia"/>
        </w:rPr>
        <w:t>は写真だけ</w:t>
      </w:r>
      <w:r w:rsidR="00A2404F">
        <w:rPr>
          <w:rFonts w:ascii="MS Mincho" w:eastAsia="MS Mincho" w:hAnsi="MS Mincho"/>
        </w:rPr>
        <w:t xml:space="preserve">, </w:t>
      </w:r>
      <w:r w:rsidRPr="00DE4576">
        <w:rPr>
          <w:rFonts w:ascii="MS Mincho" w:eastAsia="MS Mincho" w:hAnsi="MS Mincho" w:hint="eastAsia"/>
        </w:rPr>
        <w:t>30</w:t>
      </w:r>
      <w:r w:rsidR="00A2404F">
        <w:rPr>
          <w:rFonts w:ascii="MS Mincho" w:eastAsia="MS Mincho" w:hAnsi="MS Mincho" w:hint="eastAsia"/>
        </w:rPr>
        <w:t>以上</w:t>
      </w:r>
      <w:r w:rsidR="003A387F">
        <w:rPr>
          <w:rFonts w:ascii="MS Mincho" w:eastAsia="MS Mincho" w:hAnsi="MS Mincho" w:hint="eastAsia"/>
        </w:rPr>
        <w:t>のユーザ</w:t>
      </w:r>
      <w:r w:rsidR="00A2404F">
        <w:rPr>
          <w:rFonts w:ascii="MS Mincho" w:eastAsia="MS Mincho" w:hAnsi="MS Mincho" w:hint="eastAsia"/>
        </w:rPr>
        <w:t>は音声覗いた動画も</w:t>
      </w:r>
      <w:r w:rsidR="00A2404F">
        <w:rPr>
          <w:rFonts w:ascii="MS Mincho" w:eastAsia="MS Mincho" w:hAnsi="MS Mincho"/>
        </w:rPr>
        <w:t xml:space="preserve">, </w:t>
      </w:r>
      <w:r w:rsidRPr="00DE4576">
        <w:rPr>
          <w:rFonts w:ascii="MS Mincho" w:eastAsia="MS Mincho" w:hAnsi="MS Mincho" w:hint="eastAsia"/>
        </w:rPr>
        <w:t>50</w:t>
      </w:r>
      <w:r w:rsidR="003A387F">
        <w:rPr>
          <w:rFonts w:ascii="MS Mincho" w:eastAsia="MS Mincho" w:hAnsi="MS Mincho" w:hint="eastAsia"/>
        </w:rPr>
        <w:t>以上</w:t>
      </w:r>
      <w:r>
        <w:rPr>
          <w:rFonts w:ascii="MS Mincho" w:eastAsia="MS Mincho" w:hAnsi="MS Mincho" w:hint="eastAsia"/>
        </w:rPr>
        <w:t>の</w:t>
      </w:r>
      <w:r w:rsidR="003A387F">
        <w:rPr>
          <w:rFonts w:ascii="MS Mincho" w:eastAsia="MS Mincho" w:hAnsi="MS Mincho" w:hint="eastAsia"/>
        </w:rPr>
        <w:t>ユーザに</w:t>
      </w:r>
      <w:r>
        <w:rPr>
          <w:rFonts w:ascii="MS Mincho" w:eastAsia="MS Mincho" w:hAnsi="MS Mincho" w:hint="eastAsia"/>
        </w:rPr>
        <w:t>は音声含む動画もといったような記事の見せ方ができる</w:t>
      </w:r>
      <w:r w:rsidR="00A2404F">
        <w:rPr>
          <w:rFonts w:ascii="MS Mincho" w:eastAsia="MS Mincho" w:hAnsi="MS Mincho"/>
        </w:rPr>
        <w:t xml:space="preserve">. </w:t>
      </w:r>
      <w:r w:rsidR="00A2404F">
        <w:rPr>
          <w:rFonts w:ascii="MS Mincho" w:eastAsia="MS Mincho" w:hAnsi="MS Mincho" w:hint="eastAsia"/>
        </w:rPr>
        <w:t>こうすることで</w:t>
      </w:r>
      <w:r w:rsidR="00A2404F">
        <w:rPr>
          <w:rFonts w:ascii="MS Mincho" w:eastAsia="MS Mincho" w:hAnsi="MS Mincho"/>
        </w:rPr>
        <w:t xml:space="preserve">, </w:t>
      </w:r>
      <w:r w:rsidRPr="00DE4576">
        <w:rPr>
          <w:rFonts w:ascii="MS Mincho" w:eastAsia="MS Mincho" w:hAnsi="MS Mincho" w:hint="eastAsia"/>
        </w:rPr>
        <w:t>現在の</w:t>
      </w:r>
      <w:r w:rsidR="00FA386E">
        <w:rPr>
          <w:rFonts w:ascii="MS Mincho" w:eastAsia="MS Mincho" w:hAnsi="MS Mincho"/>
        </w:rPr>
        <w:t>F</w:t>
      </w:r>
      <w:r w:rsidRPr="00DE4576">
        <w:rPr>
          <w:rFonts w:ascii="MS Mincho" w:eastAsia="MS Mincho" w:hAnsi="MS Mincho" w:hint="eastAsia"/>
        </w:rPr>
        <w:t>acebook</w:t>
      </w:r>
      <w:r w:rsidR="00A2404F">
        <w:rPr>
          <w:rFonts w:ascii="MS Mincho" w:eastAsia="MS Mincho" w:hAnsi="MS Mincho" w:hint="eastAsia"/>
        </w:rPr>
        <w:t>のようにユーザが明示的にグループをつくることなく</w:t>
      </w:r>
      <w:r w:rsidR="00A2404F">
        <w:rPr>
          <w:rFonts w:ascii="MS Mincho" w:eastAsia="MS Mincho" w:hAnsi="MS Mincho"/>
        </w:rPr>
        <w:t xml:space="preserve">, </w:t>
      </w:r>
      <w:r w:rsidRPr="00DE4576">
        <w:rPr>
          <w:rFonts w:ascii="MS Mincho" w:eastAsia="MS Mincho" w:hAnsi="MS Mincho" w:hint="eastAsia"/>
        </w:rPr>
        <w:t>親密度</w:t>
      </w:r>
      <w:r w:rsidR="00A2404F">
        <w:rPr>
          <w:rFonts w:ascii="MS Mincho" w:eastAsia="MS Mincho" w:hAnsi="MS Mincho" w:hint="eastAsia"/>
        </w:rPr>
        <w:t>に応じて段階的に向上する自然な友達関係を構築できる可能性がある</w:t>
      </w:r>
      <w:r w:rsidR="00A2404F">
        <w:rPr>
          <w:rFonts w:ascii="MS Mincho" w:eastAsia="MS Mincho" w:hAnsi="MS Mincho"/>
        </w:rPr>
        <w:t xml:space="preserve">. </w:t>
      </w:r>
    </w:p>
    <w:p w14:paraId="47220F64" w14:textId="7B60BDCD" w:rsidR="00A2404F" w:rsidRPr="00DE4576" w:rsidRDefault="003A387F" w:rsidP="00DE4576">
      <w:pPr>
        <w:rPr>
          <w:rFonts w:ascii="MS Mincho" w:eastAsia="MS Mincho" w:hAnsi="MS Mincho" w:hint="eastAsia"/>
        </w:rPr>
      </w:pPr>
      <w:r>
        <w:rPr>
          <w:rFonts w:ascii="MS Mincho" w:eastAsia="MS Mincho" w:hAnsi="MS Mincho" w:hint="eastAsia"/>
        </w:rPr>
        <w:t xml:space="preserve"> </w:t>
      </w:r>
      <w:r w:rsidR="00A2404F">
        <w:rPr>
          <w:rFonts w:ascii="MS Mincho" w:eastAsia="MS Mincho" w:hAnsi="MS Mincho" w:hint="eastAsia"/>
        </w:rPr>
        <w:t>また</w:t>
      </w:r>
      <w:r w:rsidR="00A2404F">
        <w:rPr>
          <w:rFonts w:ascii="MS Mincho" w:eastAsia="MS Mincho" w:hAnsi="MS Mincho"/>
        </w:rPr>
        <w:t>, Instagram</w:t>
      </w:r>
      <w:r w:rsidR="00A2404F">
        <w:rPr>
          <w:rFonts w:ascii="MS Mincho" w:eastAsia="MS Mincho" w:hAnsi="MS Mincho" w:hint="eastAsia"/>
        </w:rPr>
        <w:t>でも親密度の高いユーザにしか見せないコンテンツがある</w:t>
      </w:r>
      <w:r w:rsidR="00A2404F">
        <w:rPr>
          <w:rFonts w:ascii="MS Mincho" w:eastAsia="MS Mincho" w:hAnsi="MS Mincho"/>
        </w:rPr>
        <w:t xml:space="preserve">. </w:t>
      </w:r>
      <w:r w:rsidR="00A2404F">
        <w:rPr>
          <w:rFonts w:ascii="MS Mincho" w:eastAsia="MS Mincho" w:hAnsi="MS Mincho" w:hint="eastAsia"/>
        </w:rPr>
        <w:t>コンテンツだけでなく</w:t>
      </w:r>
      <w:r w:rsidR="00A2404F">
        <w:rPr>
          <w:rFonts w:ascii="MS Mincho" w:eastAsia="MS Mincho" w:hAnsi="MS Mincho"/>
        </w:rPr>
        <w:t xml:space="preserve">, </w:t>
      </w:r>
      <w:r w:rsidR="00FA5AA7">
        <w:rPr>
          <w:rFonts w:ascii="MS Mincho" w:eastAsia="MS Mincho" w:hAnsi="MS Mincho" w:hint="eastAsia"/>
        </w:rPr>
        <w:t>登録情報も</w:t>
      </w:r>
      <w:r>
        <w:rPr>
          <w:rFonts w:ascii="MS Mincho" w:eastAsia="MS Mincho" w:hAnsi="MS Mincho" w:hint="eastAsia"/>
        </w:rPr>
        <w:t>柔軟に可変できるようにすると</w:t>
      </w:r>
      <w:r>
        <w:rPr>
          <w:rFonts w:ascii="MS Mincho" w:eastAsia="MS Mincho" w:hAnsi="MS Mincho"/>
        </w:rPr>
        <w:t>, accelD</w:t>
      </w:r>
      <w:r>
        <w:rPr>
          <w:rFonts w:ascii="MS Mincho" w:eastAsia="MS Mincho" w:hAnsi="MS Mincho" w:hint="eastAsia"/>
        </w:rPr>
        <w:t>を用いることで親密度が</w:t>
      </w:r>
      <w:r>
        <w:rPr>
          <w:rFonts w:ascii="MS Mincho" w:eastAsia="MS Mincho" w:hAnsi="MS Mincho"/>
        </w:rPr>
        <w:t>10</w:t>
      </w:r>
      <w:r>
        <w:rPr>
          <w:rFonts w:ascii="MS Mincho" w:eastAsia="MS Mincho" w:hAnsi="MS Mincho" w:hint="eastAsia"/>
        </w:rPr>
        <w:t>以上のユーザにはプロフィールの基本情報のみ</w:t>
      </w:r>
      <w:r>
        <w:rPr>
          <w:rFonts w:ascii="MS Mincho" w:eastAsia="MS Mincho" w:hAnsi="MS Mincho"/>
        </w:rPr>
        <w:t xml:space="preserve">, </w:t>
      </w:r>
      <w:r>
        <w:rPr>
          <w:rFonts w:ascii="MS Mincho" w:eastAsia="MS Mincho" w:hAnsi="MS Mincho" w:hint="eastAsia"/>
        </w:rPr>
        <w:t>30以上のユーザには年齢情報まで</w:t>
      </w:r>
      <w:r>
        <w:rPr>
          <w:rFonts w:ascii="MS Mincho" w:eastAsia="MS Mincho" w:hAnsi="MS Mincho"/>
        </w:rPr>
        <w:t>, 50</w:t>
      </w:r>
      <w:r>
        <w:rPr>
          <w:rFonts w:ascii="MS Mincho" w:eastAsia="MS Mincho" w:hAnsi="MS Mincho" w:hint="eastAsia"/>
        </w:rPr>
        <w:t>以上のユーザには写真コンテンツ撮影場所の位置情報までを見せるようにすることができる</w:t>
      </w:r>
      <w:r>
        <w:rPr>
          <w:rFonts w:ascii="MS Mincho" w:eastAsia="MS Mincho" w:hAnsi="MS Mincho"/>
        </w:rPr>
        <w:t xml:space="preserve">. </w:t>
      </w:r>
      <w:r>
        <w:rPr>
          <w:rFonts w:ascii="MS Mincho" w:eastAsia="MS Mincho" w:hAnsi="MS Mincho" w:hint="eastAsia"/>
        </w:rPr>
        <w:t>これも親密度による情報の段階的な開示である</w:t>
      </w:r>
      <w:r>
        <w:rPr>
          <w:rFonts w:ascii="MS Mincho" w:eastAsia="MS Mincho" w:hAnsi="MS Mincho"/>
        </w:rPr>
        <w:t xml:space="preserve">. </w:t>
      </w:r>
    </w:p>
    <w:p w14:paraId="219327E7" w14:textId="279E5E88" w:rsidR="008000BC" w:rsidRDefault="00DD12A1" w:rsidP="008000BC">
      <w:pPr>
        <w:pStyle w:val="21"/>
      </w:pPr>
      <w:r>
        <w:lastRenderedPageBreak/>
        <w:t>5-</w:t>
      </w:r>
      <w:r w:rsidR="008000BC">
        <w:t>2.</w:t>
      </w:r>
      <w:r w:rsidR="0087183A">
        <w:rPr>
          <w:rFonts w:hint="eastAsia"/>
        </w:rPr>
        <w:t>情報の段階的制御</w:t>
      </w:r>
    </w:p>
    <w:p w14:paraId="20EF5C91" w14:textId="01236411" w:rsidR="0087183A" w:rsidRDefault="00D70C89" w:rsidP="008000BC">
      <w:pPr>
        <w:rPr>
          <w:rFonts w:hint="eastAsia"/>
        </w:rPr>
      </w:pPr>
      <w:r>
        <w:rPr>
          <w:rFonts w:hint="eastAsia"/>
        </w:rPr>
        <w:t xml:space="preserve">　</w:t>
      </w:r>
      <w:r w:rsidR="008000BC">
        <w:rPr>
          <w:rFonts w:hint="eastAsia"/>
        </w:rPr>
        <w:t>ハイタッチをすることで</w:t>
      </w:r>
      <w:r w:rsidR="008000BC">
        <w:t xml:space="preserve">, </w:t>
      </w:r>
      <w:r w:rsidR="008000BC">
        <w:rPr>
          <w:rFonts w:hint="eastAsia"/>
        </w:rPr>
        <w:t>ユーザ同士の</w:t>
      </w:r>
      <w:r w:rsidR="008000BC">
        <w:t>親密度</w:t>
      </w:r>
      <w:r w:rsidR="008000BC">
        <w:rPr>
          <w:rFonts w:hint="eastAsia"/>
        </w:rPr>
        <w:t>が上がる</w:t>
      </w:r>
      <w:r w:rsidR="008000BC">
        <w:t xml:space="preserve">. </w:t>
      </w:r>
      <w:r w:rsidR="008000BC">
        <w:t>親密度</w:t>
      </w:r>
      <w:r w:rsidR="008000BC">
        <w:rPr>
          <w:rFonts w:hint="eastAsia"/>
        </w:rPr>
        <w:t>が上がったことでユーザ同士のコミュニケーションは親しみのあるものになる</w:t>
      </w:r>
      <w:r w:rsidR="008000BC">
        <w:t>. accelD</w:t>
      </w:r>
      <w:r w:rsidR="008000BC">
        <w:rPr>
          <w:rFonts w:hint="eastAsia"/>
        </w:rPr>
        <w:t>はコミュニケーションのきっかけとして</w:t>
      </w:r>
      <w:r w:rsidR="008000BC">
        <w:t>,</w:t>
      </w:r>
      <w:r w:rsidR="00154673">
        <w:t xml:space="preserve"> </w:t>
      </w:r>
      <w:r w:rsidR="008000BC">
        <w:t>SNS</w:t>
      </w:r>
      <w:r w:rsidR="008000BC">
        <w:rPr>
          <w:rFonts w:hint="eastAsia"/>
        </w:rPr>
        <w:t>の非公開アカウントの</w:t>
      </w:r>
      <w:r w:rsidR="008000BC">
        <w:t>ID</w:t>
      </w:r>
      <w:r w:rsidR="008000BC">
        <w:rPr>
          <w:rFonts w:hint="eastAsia"/>
        </w:rPr>
        <w:t>を互いに通知する</w:t>
      </w:r>
      <w:r w:rsidR="008000BC">
        <w:t>.</w:t>
      </w:r>
      <w:r w:rsidR="00154673">
        <w:t xml:space="preserve"> </w:t>
      </w:r>
      <w:r w:rsidR="00154673" w:rsidRPr="00154673">
        <w:rPr>
          <w:rFonts w:hint="eastAsia"/>
        </w:rPr>
        <w:t>最近</w:t>
      </w:r>
      <w:r w:rsidR="00154673" w:rsidRPr="00154673">
        <w:rPr>
          <w:rFonts w:hint="eastAsia"/>
        </w:rPr>
        <w:t>, SNS</w:t>
      </w:r>
      <w:r w:rsidR="00154673" w:rsidRPr="00154673">
        <w:rPr>
          <w:rFonts w:hint="eastAsia"/>
        </w:rPr>
        <w:t>で非公開アカウントだけでなく「親密度の高いユーザのみに公開するコンテンツ」</w:t>
      </w:r>
      <w:r w:rsidR="00154673">
        <w:rPr>
          <w:rFonts w:hint="eastAsia"/>
        </w:rPr>
        <w:t>の機能</w:t>
      </w:r>
      <w:r w:rsidR="00154673" w:rsidRPr="00154673">
        <w:rPr>
          <w:rFonts w:hint="eastAsia"/>
        </w:rPr>
        <w:t>が流行している</w:t>
      </w:r>
      <w:r w:rsidR="00154673" w:rsidRPr="00154673">
        <w:rPr>
          <w:rFonts w:hint="eastAsia"/>
        </w:rPr>
        <w:t>. accelD</w:t>
      </w:r>
      <w:r w:rsidR="00154673" w:rsidRPr="00154673">
        <w:rPr>
          <w:rFonts w:hint="eastAsia"/>
        </w:rPr>
        <w:t>が親密度の高いユーザを制御することにより</w:t>
      </w:r>
      <w:r w:rsidR="00154673" w:rsidRPr="00154673">
        <w:rPr>
          <w:rFonts w:hint="eastAsia"/>
        </w:rPr>
        <w:t xml:space="preserve">, </w:t>
      </w:r>
      <w:r w:rsidR="00154673" w:rsidRPr="00154673">
        <w:rPr>
          <w:rFonts w:hint="eastAsia"/>
        </w:rPr>
        <w:t>実際のコミュニケーションと</w:t>
      </w:r>
      <w:r w:rsidR="00154673" w:rsidRPr="00154673">
        <w:rPr>
          <w:rFonts w:hint="eastAsia"/>
        </w:rPr>
        <w:t>SNS</w:t>
      </w:r>
      <w:r w:rsidR="00B73732">
        <w:rPr>
          <w:rFonts w:hint="eastAsia"/>
        </w:rPr>
        <w:t>上のコミュニケーションを紐付ける</w:t>
      </w:r>
      <w:r w:rsidR="00154673" w:rsidRPr="00154673">
        <w:rPr>
          <w:rFonts w:hint="eastAsia"/>
        </w:rPr>
        <w:t>仕組みが出来る</w:t>
      </w:r>
      <w:r w:rsidR="00154673" w:rsidRPr="00154673">
        <w:rPr>
          <w:rFonts w:hint="eastAsia"/>
        </w:rPr>
        <w:t>.</w:t>
      </w:r>
      <w:r w:rsidR="00154673">
        <w:t xml:space="preserve"> </w:t>
      </w:r>
      <w:r w:rsidR="00154673">
        <w:t>親密度</w:t>
      </w:r>
      <w:r w:rsidR="00154673">
        <w:rPr>
          <w:rFonts w:hint="eastAsia"/>
        </w:rPr>
        <w:t>と</w:t>
      </w:r>
      <w:r w:rsidR="00154673">
        <w:t>accelD</w:t>
      </w:r>
      <w:r w:rsidR="00154673">
        <w:rPr>
          <w:rFonts w:hint="eastAsia"/>
        </w:rPr>
        <w:t>が提示するコミュニケーションのきっかけは各ユーザの設定により</w:t>
      </w:r>
      <w:r w:rsidR="00154673">
        <w:t xml:space="preserve">, </w:t>
      </w:r>
      <w:r w:rsidR="00154673">
        <w:rPr>
          <w:rFonts w:hint="eastAsia"/>
        </w:rPr>
        <w:t>柔軟に変えることができる</w:t>
      </w:r>
      <w:r w:rsidR="00154673">
        <w:t>.</w:t>
      </w:r>
      <w:r w:rsidR="00F61F25">
        <w:t xml:space="preserve"> </w:t>
      </w:r>
      <w:r w:rsidR="00E52424">
        <w:rPr>
          <w:rFonts w:hint="eastAsia"/>
        </w:rPr>
        <w:t>いずれは</w:t>
      </w:r>
      <w:r w:rsidR="00EC19B4">
        <w:rPr>
          <w:rFonts w:hint="eastAsia"/>
        </w:rPr>
        <w:t>家の施錠権限や</w:t>
      </w:r>
      <w:r w:rsidR="00EC19B4">
        <w:t xml:space="preserve">, </w:t>
      </w:r>
      <w:r w:rsidR="00EC19B4">
        <w:rPr>
          <w:rFonts w:hint="eastAsia"/>
        </w:rPr>
        <w:t>より個人的</w:t>
      </w:r>
      <w:r>
        <w:rPr>
          <w:rFonts w:hint="eastAsia"/>
        </w:rPr>
        <w:t>な情報を交換する</w:t>
      </w:r>
      <w:r>
        <w:rPr>
          <w:rFonts w:hint="eastAsia"/>
        </w:rPr>
        <w:t xml:space="preserve">. </w:t>
      </w:r>
    </w:p>
    <w:p w14:paraId="3C69C6A2" w14:textId="77777777" w:rsidR="004E69EB" w:rsidRDefault="004E69EB" w:rsidP="008000BC"/>
    <w:p w14:paraId="768A3FD5" w14:textId="77777777" w:rsidR="008000BC" w:rsidRDefault="008000BC" w:rsidP="008000BC">
      <w:r>
        <w:rPr>
          <w:noProof/>
        </w:rPr>
        <w:drawing>
          <wp:inline distT="0" distB="0" distL="0" distR="0" wp14:anchorId="4998B98C" wp14:editId="031312C5">
            <wp:extent cx="3013075" cy="1223010"/>
            <wp:effectExtent l="0" t="0" r="9525" b="0"/>
            <wp:docPr id="3" name="図 3" descr="../../../Desktop/meiji/100kw/interaction/image/flo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eiji/100kw/interaction/image/flow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3075" cy="1223010"/>
                    </a:xfrm>
                    <a:prstGeom prst="rect">
                      <a:avLst/>
                    </a:prstGeom>
                    <a:noFill/>
                    <a:ln>
                      <a:noFill/>
                    </a:ln>
                  </pic:spPr>
                </pic:pic>
              </a:graphicData>
            </a:graphic>
          </wp:inline>
        </w:drawing>
      </w:r>
    </w:p>
    <w:p w14:paraId="30BFCFEE" w14:textId="77777777" w:rsidR="008000BC" w:rsidRPr="00000B4D" w:rsidRDefault="008000BC" w:rsidP="008000BC">
      <w:pPr>
        <w:pStyle w:val="a8"/>
      </w:pPr>
      <w:r>
        <w:rPr>
          <w:rFonts w:hint="eastAsia"/>
        </w:rPr>
        <w:t>図</w:t>
      </w:r>
      <w:r>
        <w:t xml:space="preserve">3. </w:t>
      </w:r>
      <w:r>
        <w:rPr>
          <w:rFonts w:hint="eastAsia"/>
        </w:rPr>
        <w:t>ジェスチャ認識後の親密度付加</w:t>
      </w:r>
    </w:p>
    <w:p w14:paraId="3D8E291E" w14:textId="389F5A8C" w:rsidR="00041C01" w:rsidRPr="00041C01" w:rsidRDefault="00041C01" w:rsidP="00041C01">
      <w:r>
        <w:rPr>
          <w:rFonts w:hint="eastAsia"/>
        </w:rPr>
        <w:t xml:space="preserve">　</w:t>
      </w:r>
      <w:r>
        <w:t xml:space="preserve"> </w:t>
      </w:r>
    </w:p>
    <w:p w14:paraId="6A7A8195" w14:textId="7ABB3028" w:rsidR="00E46CCB" w:rsidRPr="00E46CCB" w:rsidRDefault="00E46CCB" w:rsidP="00E46CCB">
      <w:pPr>
        <w:pStyle w:val="1"/>
      </w:pPr>
      <w:r>
        <w:rPr>
          <w:rFonts w:hint="eastAsia"/>
        </w:rPr>
        <w:t>おわりに</w:t>
      </w:r>
    </w:p>
    <w:p w14:paraId="1A4159B7" w14:textId="7E956F7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sidR="0040110F">
        <w:rPr>
          <w:rFonts w:hint="eastAsia"/>
        </w:rPr>
        <w:t>表</w:t>
      </w:r>
      <w:r w:rsidR="0040110F">
        <w:rPr>
          <w:rFonts w:hint="eastAsia"/>
        </w:rPr>
        <w:t>1</w:t>
      </w:r>
      <w:r w:rsidR="0040110F">
        <w:rPr>
          <w:rFonts w:hint="eastAsia"/>
        </w:rPr>
        <w:t>のジェスチャ認識率を求める実験では</w:t>
      </w:r>
      <w:r w:rsidR="0040110F">
        <w:t xml:space="preserve">, </w:t>
      </w:r>
      <w:r w:rsidR="0040110F">
        <w:rPr>
          <w:rFonts w:hint="eastAsia"/>
        </w:rPr>
        <w:t>被験者</w:t>
      </w:r>
      <w:r w:rsidR="0040110F">
        <w:rPr>
          <w:rFonts w:hint="eastAsia"/>
        </w:rPr>
        <w:t>1</w:t>
      </w:r>
      <w:r w:rsidR="0040110F">
        <w:rPr>
          <w:rFonts w:hint="eastAsia"/>
        </w:rPr>
        <w:t>人が合計</w:t>
      </w:r>
      <w:r w:rsidR="0040110F">
        <w:t>400</w:t>
      </w:r>
      <w:r w:rsidR="0040110F">
        <w:rPr>
          <w:rFonts w:hint="eastAsia"/>
        </w:rPr>
        <w:t>回ジェスチャをしたが</w:t>
      </w:r>
      <w:r w:rsidR="0040110F">
        <w:t xml:space="preserve">, </w:t>
      </w:r>
      <w:r w:rsidR="0040110F">
        <w:rPr>
          <w:rFonts w:hint="eastAsia"/>
        </w:rPr>
        <w:t>今後</w:t>
      </w:r>
      <w:r w:rsidR="0040110F">
        <w:t xml:space="preserve">, </w:t>
      </w:r>
      <w:r w:rsidR="0040110F">
        <w:rPr>
          <w:rFonts w:hint="eastAsia"/>
        </w:rPr>
        <w:t>多数の被験者に実験を行うことでより認識率を一般化し</w:t>
      </w:r>
      <w:r w:rsidR="0040110F">
        <w:t xml:space="preserve">, </w:t>
      </w:r>
      <w:r w:rsidR="0040110F">
        <w:rPr>
          <w:rFonts w:hint="eastAsia"/>
        </w:rPr>
        <w:t>実用性を増すことができるだろう</w:t>
      </w:r>
      <w:r w:rsidR="0040110F">
        <w:t>.</w:t>
      </w:r>
      <w:r>
        <w:rPr>
          <w:rFonts w:hint="eastAsia"/>
        </w:rPr>
        <w:t>ジェスチャの種類はさまざまなものがあるため</w:t>
      </w:r>
      <w:r>
        <w:t xml:space="preserve">, </w:t>
      </w:r>
      <w:r>
        <w:rPr>
          <w:rFonts w:hint="eastAsia"/>
        </w:rPr>
        <w:t>挨拶に使うジェスチャ以外のものについても検討していく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lastRenderedPageBreak/>
        <w:t>論文集</w:t>
      </w:r>
      <w:r w:rsidR="00E33903">
        <w:rPr>
          <w:szCs w:val="16"/>
        </w:rPr>
        <w:t>, 2016, pp1165-1171.</w:t>
      </w:r>
    </w:p>
    <w:sectPr w:rsidR="00C71F19" w:rsidRPr="00162F6E">
      <w:footerReference w:type="even" r:id="rId17"/>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B42A2" w16cid:durableId="1FCCD94E"/>
  <w16cid:commentId w16cid:paraId="0CD4AA8D" w16cid:durableId="1FCCD96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6CD39" w14:textId="77777777" w:rsidR="00244F73" w:rsidRDefault="00244F73"/>
  </w:endnote>
  <w:endnote w:type="continuationSeparator" w:id="0">
    <w:p w14:paraId="4EBAAFF8" w14:textId="77777777" w:rsidR="00244F73" w:rsidRDefault="00244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Times">
    <w:panose1 w:val="02000500000000000000"/>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1E4F9CB6" w14:textId="77777777">
      <w:tc>
        <w:tcPr>
          <w:tcW w:w="4918" w:type="dxa"/>
        </w:tcPr>
        <w:p w14:paraId="219D4193" w14:textId="77777777" w:rsidR="00ED3980" w:rsidRDefault="00ED3980" w:rsidP="0056137D">
          <w:pPr>
            <w:pStyle w:val="ac"/>
            <w:rPr>
              <w:sz w:val="16"/>
              <w:szCs w:val="16"/>
            </w:rPr>
          </w:pPr>
        </w:p>
      </w:tc>
      <w:tc>
        <w:tcPr>
          <w:tcW w:w="4918" w:type="dxa"/>
        </w:tcPr>
        <w:p w14:paraId="28E96EE2" w14:textId="77777777" w:rsidR="00ED3980" w:rsidRDefault="00ED3980">
          <w:pPr>
            <w:pStyle w:val="ac"/>
            <w:jc w:val="right"/>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BD609" w14:textId="77777777" w:rsidR="00244F73" w:rsidRDefault="00244F73">
      <w:r>
        <w:separator/>
      </w:r>
    </w:p>
  </w:footnote>
  <w:footnote w:type="continuationSeparator" w:id="0">
    <w:p w14:paraId="6C97FDA5" w14:textId="77777777" w:rsidR="00244F73" w:rsidRDefault="00244F73">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989"/>
      <w:gridCol w:w="4989"/>
    </w:tblGrid>
    <w:tr w:rsidR="00ED3980" w14:paraId="0C6F47F1" w14:textId="77777777">
      <w:tc>
        <w:tcPr>
          <w:tcW w:w="4918" w:type="dxa"/>
        </w:tcPr>
        <w:p w14:paraId="73D13522" w14:textId="77777777" w:rsidR="00ED3980" w:rsidRDefault="00ED3980">
          <w:pPr>
            <w:pStyle w:val="ac"/>
          </w:pPr>
        </w:p>
      </w:tc>
      <w:tc>
        <w:tcPr>
          <w:tcW w:w="4918" w:type="dxa"/>
        </w:tcPr>
        <w:p w14:paraId="3BF04AB8" w14:textId="77777777" w:rsidR="00ED3980" w:rsidRDefault="00ED3980" w:rsidP="005D5ADA">
          <w:pPr>
            <w:pStyle w:val="ac"/>
            <w:jc w:val="right"/>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藤井 悠太">
    <w15:presenceInfo w15:providerId="Windows Live" w15:userId="726fc3355039a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ja-JP" w:vendorID="64" w:dllVersion="131078" w:nlCheck="1" w:checkStyle="0"/>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92"/>
    <w:rsid w:val="00000B4D"/>
    <w:rsid w:val="00003CDA"/>
    <w:rsid w:val="00041BE5"/>
    <w:rsid w:val="00041C01"/>
    <w:rsid w:val="00076094"/>
    <w:rsid w:val="00076E6C"/>
    <w:rsid w:val="00082BDB"/>
    <w:rsid w:val="000A7AD0"/>
    <w:rsid w:val="000B1291"/>
    <w:rsid w:val="000C54BD"/>
    <w:rsid w:val="000E02E5"/>
    <w:rsid w:val="000F0C61"/>
    <w:rsid w:val="000F217F"/>
    <w:rsid w:val="000F280D"/>
    <w:rsid w:val="00101D05"/>
    <w:rsid w:val="00104AF3"/>
    <w:rsid w:val="0012208E"/>
    <w:rsid w:val="00125D49"/>
    <w:rsid w:val="00134A1B"/>
    <w:rsid w:val="00135E22"/>
    <w:rsid w:val="00135FAB"/>
    <w:rsid w:val="001366E2"/>
    <w:rsid w:val="00153BFE"/>
    <w:rsid w:val="00154673"/>
    <w:rsid w:val="00162F6E"/>
    <w:rsid w:val="001645A3"/>
    <w:rsid w:val="001655D3"/>
    <w:rsid w:val="0016702C"/>
    <w:rsid w:val="00191D24"/>
    <w:rsid w:val="001A0E28"/>
    <w:rsid w:val="001A1513"/>
    <w:rsid w:val="001A53DE"/>
    <w:rsid w:val="001E1051"/>
    <w:rsid w:val="001E1151"/>
    <w:rsid w:val="001F40C4"/>
    <w:rsid w:val="00207C9C"/>
    <w:rsid w:val="00212C18"/>
    <w:rsid w:val="00226C78"/>
    <w:rsid w:val="0023382B"/>
    <w:rsid w:val="00235C50"/>
    <w:rsid w:val="00243DED"/>
    <w:rsid w:val="00244F73"/>
    <w:rsid w:val="00246530"/>
    <w:rsid w:val="002475B1"/>
    <w:rsid w:val="00254C93"/>
    <w:rsid w:val="00256F44"/>
    <w:rsid w:val="00261538"/>
    <w:rsid w:val="00263C34"/>
    <w:rsid w:val="00271C57"/>
    <w:rsid w:val="002820C1"/>
    <w:rsid w:val="002964DF"/>
    <w:rsid w:val="002A19CE"/>
    <w:rsid w:val="002A4EB6"/>
    <w:rsid w:val="002A619C"/>
    <w:rsid w:val="002B1DBB"/>
    <w:rsid w:val="002D228B"/>
    <w:rsid w:val="002E20F9"/>
    <w:rsid w:val="002E2E61"/>
    <w:rsid w:val="002F459A"/>
    <w:rsid w:val="002F5B69"/>
    <w:rsid w:val="002F6624"/>
    <w:rsid w:val="002F6A92"/>
    <w:rsid w:val="00303712"/>
    <w:rsid w:val="00303B19"/>
    <w:rsid w:val="00303E7D"/>
    <w:rsid w:val="0031221D"/>
    <w:rsid w:val="00325C92"/>
    <w:rsid w:val="003260B9"/>
    <w:rsid w:val="003454B0"/>
    <w:rsid w:val="00347026"/>
    <w:rsid w:val="003501EC"/>
    <w:rsid w:val="00354C01"/>
    <w:rsid w:val="00356856"/>
    <w:rsid w:val="003630B6"/>
    <w:rsid w:val="00365D55"/>
    <w:rsid w:val="003710E8"/>
    <w:rsid w:val="00376C84"/>
    <w:rsid w:val="00392EC9"/>
    <w:rsid w:val="0039793F"/>
    <w:rsid w:val="003A387F"/>
    <w:rsid w:val="003B029E"/>
    <w:rsid w:val="003B491B"/>
    <w:rsid w:val="003B7E7E"/>
    <w:rsid w:val="003C08F7"/>
    <w:rsid w:val="003C2352"/>
    <w:rsid w:val="003E7CE3"/>
    <w:rsid w:val="003F2A18"/>
    <w:rsid w:val="0040110F"/>
    <w:rsid w:val="00402502"/>
    <w:rsid w:val="00402C7E"/>
    <w:rsid w:val="00406D7C"/>
    <w:rsid w:val="004079DD"/>
    <w:rsid w:val="004118E8"/>
    <w:rsid w:val="00411DD3"/>
    <w:rsid w:val="00422242"/>
    <w:rsid w:val="00423131"/>
    <w:rsid w:val="00424460"/>
    <w:rsid w:val="0042471A"/>
    <w:rsid w:val="00432E11"/>
    <w:rsid w:val="00434C38"/>
    <w:rsid w:val="004428F6"/>
    <w:rsid w:val="004464C7"/>
    <w:rsid w:val="00447474"/>
    <w:rsid w:val="00455643"/>
    <w:rsid w:val="00462B23"/>
    <w:rsid w:val="0046696B"/>
    <w:rsid w:val="00470610"/>
    <w:rsid w:val="004735D0"/>
    <w:rsid w:val="004854EA"/>
    <w:rsid w:val="00487BFC"/>
    <w:rsid w:val="004A055E"/>
    <w:rsid w:val="004A78F3"/>
    <w:rsid w:val="004B14CC"/>
    <w:rsid w:val="004B69CE"/>
    <w:rsid w:val="004B6DE6"/>
    <w:rsid w:val="004C30CC"/>
    <w:rsid w:val="004C6B46"/>
    <w:rsid w:val="004D4059"/>
    <w:rsid w:val="004D46EB"/>
    <w:rsid w:val="004D4D23"/>
    <w:rsid w:val="004E2170"/>
    <w:rsid w:val="004E69EB"/>
    <w:rsid w:val="004F04E5"/>
    <w:rsid w:val="004F2439"/>
    <w:rsid w:val="004F383C"/>
    <w:rsid w:val="004F79AF"/>
    <w:rsid w:val="00503933"/>
    <w:rsid w:val="005050E0"/>
    <w:rsid w:val="00505E14"/>
    <w:rsid w:val="00506F91"/>
    <w:rsid w:val="005074F8"/>
    <w:rsid w:val="005247AE"/>
    <w:rsid w:val="0054149D"/>
    <w:rsid w:val="0055760B"/>
    <w:rsid w:val="0056137D"/>
    <w:rsid w:val="005642B7"/>
    <w:rsid w:val="005672FE"/>
    <w:rsid w:val="00574747"/>
    <w:rsid w:val="00583EEC"/>
    <w:rsid w:val="005855D5"/>
    <w:rsid w:val="00596303"/>
    <w:rsid w:val="00597F68"/>
    <w:rsid w:val="005A5694"/>
    <w:rsid w:val="005B3D59"/>
    <w:rsid w:val="005D15AC"/>
    <w:rsid w:val="005D328C"/>
    <w:rsid w:val="005D5ADA"/>
    <w:rsid w:val="005F1EDC"/>
    <w:rsid w:val="00614D0F"/>
    <w:rsid w:val="00622B01"/>
    <w:rsid w:val="00635570"/>
    <w:rsid w:val="0063676E"/>
    <w:rsid w:val="006436BD"/>
    <w:rsid w:val="00645FC8"/>
    <w:rsid w:val="00652062"/>
    <w:rsid w:val="006530EF"/>
    <w:rsid w:val="006560DE"/>
    <w:rsid w:val="006704B3"/>
    <w:rsid w:val="006769EC"/>
    <w:rsid w:val="0069256A"/>
    <w:rsid w:val="00697579"/>
    <w:rsid w:val="006C1AC6"/>
    <w:rsid w:val="006D0217"/>
    <w:rsid w:val="006D5BFB"/>
    <w:rsid w:val="006D5CD9"/>
    <w:rsid w:val="00702940"/>
    <w:rsid w:val="007317C6"/>
    <w:rsid w:val="00732D31"/>
    <w:rsid w:val="00733758"/>
    <w:rsid w:val="007345F2"/>
    <w:rsid w:val="00750B50"/>
    <w:rsid w:val="00752655"/>
    <w:rsid w:val="00754681"/>
    <w:rsid w:val="007666AD"/>
    <w:rsid w:val="007711C1"/>
    <w:rsid w:val="00772B0D"/>
    <w:rsid w:val="007A26E1"/>
    <w:rsid w:val="007B06D2"/>
    <w:rsid w:val="007D7349"/>
    <w:rsid w:val="007F06E3"/>
    <w:rsid w:val="008000BC"/>
    <w:rsid w:val="008009DA"/>
    <w:rsid w:val="008110CB"/>
    <w:rsid w:val="008145C8"/>
    <w:rsid w:val="00814C19"/>
    <w:rsid w:val="008236A7"/>
    <w:rsid w:val="00836368"/>
    <w:rsid w:val="00850626"/>
    <w:rsid w:val="008535EA"/>
    <w:rsid w:val="008609D2"/>
    <w:rsid w:val="00870B8B"/>
    <w:rsid w:val="008712CA"/>
    <w:rsid w:val="0087183A"/>
    <w:rsid w:val="00872FC0"/>
    <w:rsid w:val="00880AFE"/>
    <w:rsid w:val="00891229"/>
    <w:rsid w:val="00892560"/>
    <w:rsid w:val="008A0D48"/>
    <w:rsid w:val="008A60EC"/>
    <w:rsid w:val="008B0167"/>
    <w:rsid w:val="008C219F"/>
    <w:rsid w:val="008C428D"/>
    <w:rsid w:val="008C581B"/>
    <w:rsid w:val="008C6AFF"/>
    <w:rsid w:val="008E1700"/>
    <w:rsid w:val="00900302"/>
    <w:rsid w:val="00904754"/>
    <w:rsid w:val="00905EF2"/>
    <w:rsid w:val="00912C0F"/>
    <w:rsid w:val="009203BA"/>
    <w:rsid w:val="00924C85"/>
    <w:rsid w:val="00925BDF"/>
    <w:rsid w:val="00926986"/>
    <w:rsid w:val="00944FBA"/>
    <w:rsid w:val="00952AEB"/>
    <w:rsid w:val="00953352"/>
    <w:rsid w:val="00983CF8"/>
    <w:rsid w:val="0098465E"/>
    <w:rsid w:val="0098468D"/>
    <w:rsid w:val="00996958"/>
    <w:rsid w:val="009A60AA"/>
    <w:rsid w:val="009B0939"/>
    <w:rsid w:val="009B4CEF"/>
    <w:rsid w:val="009C1494"/>
    <w:rsid w:val="009C5E49"/>
    <w:rsid w:val="009C729D"/>
    <w:rsid w:val="009D4D39"/>
    <w:rsid w:val="009E7F9D"/>
    <w:rsid w:val="009F116C"/>
    <w:rsid w:val="009F2911"/>
    <w:rsid w:val="009F7AEF"/>
    <w:rsid w:val="00A00882"/>
    <w:rsid w:val="00A01BF9"/>
    <w:rsid w:val="00A14692"/>
    <w:rsid w:val="00A2404F"/>
    <w:rsid w:val="00A26746"/>
    <w:rsid w:val="00A356AD"/>
    <w:rsid w:val="00A363C9"/>
    <w:rsid w:val="00A60035"/>
    <w:rsid w:val="00A63D02"/>
    <w:rsid w:val="00A675A2"/>
    <w:rsid w:val="00A95E2F"/>
    <w:rsid w:val="00AA4163"/>
    <w:rsid w:val="00AA4FEE"/>
    <w:rsid w:val="00AB28E7"/>
    <w:rsid w:val="00AC5228"/>
    <w:rsid w:val="00AD5A5F"/>
    <w:rsid w:val="00AE427D"/>
    <w:rsid w:val="00AE520C"/>
    <w:rsid w:val="00AF3B66"/>
    <w:rsid w:val="00AF3F57"/>
    <w:rsid w:val="00AF635B"/>
    <w:rsid w:val="00B01EE7"/>
    <w:rsid w:val="00B04A8E"/>
    <w:rsid w:val="00B21D06"/>
    <w:rsid w:val="00B226E6"/>
    <w:rsid w:val="00B23CEB"/>
    <w:rsid w:val="00B2672F"/>
    <w:rsid w:val="00B276FF"/>
    <w:rsid w:val="00B3391C"/>
    <w:rsid w:val="00B365E0"/>
    <w:rsid w:val="00B4065A"/>
    <w:rsid w:val="00B43B38"/>
    <w:rsid w:val="00B47BDD"/>
    <w:rsid w:val="00B51927"/>
    <w:rsid w:val="00B62BA5"/>
    <w:rsid w:val="00B70480"/>
    <w:rsid w:val="00B7332E"/>
    <w:rsid w:val="00B73732"/>
    <w:rsid w:val="00B770D1"/>
    <w:rsid w:val="00B977DB"/>
    <w:rsid w:val="00BA0E0B"/>
    <w:rsid w:val="00BB43C9"/>
    <w:rsid w:val="00BC382C"/>
    <w:rsid w:val="00BC5613"/>
    <w:rsid w:val="00BD4DD1"/>
    <w:rsid w:val="00BD4E9C"/>
    <w:rsid w:val="00C1385A"/>
    <w:rsid w:val="00C16632"/>
    <w:rsid w:val="00C218DE"/>
    <w:rsid w:val="00C30484"/>
    <w:rsid w:val="00C362BA"/>
    <w:rsid w:val="00C41A71"/>
    <w:rsid w:val="00C427C8"/>
    <w:rsid w:val="00C46FCD"/>
    <w:rsid w:val="00C55227"/>
    <w:rsid w:val="00C5572B"/>
    <w:rsid w:val="00C5799C"/>
    <w:rsid w:val="00C6385F"/>
    <w:rsid w:val="00C6476E"/>
    <w:rsid w:val="00C669F4"/>
    <w:rsid w:val="00C71F19"/>
    <w:rsid w:val="00C832EF"/>
    <w:rsid w:val="00C84D69"/>
    <w:rsid w:val="00C87031"/>
    <w:rsid w:val="00CB21C5"/>
    <w:rsid w:val="00CB66AE"/>
    <w:rsid w:val="00CC1DC0"/>
    <w:rsid w:val="00CC3D71"/>
    <w:rsid w:val="00CD2017"/>
    <w:rsid w:val="00CD6E92"/>
    <w:rsid w:val="00CD6FE7"/>
    <w:rsid w:val="00CE4F71"/>
    <w:rsid w:val="00CE5477"/>
    <w:rsid w:val="00D012E7"/>
    <w:rsid w:val="00D11743"/>
    <w:rsid w:val="00D13610"/>
    <w:rsid w:val="00D14F80"/>
    <w:rsid w:val="00D16F91"/>
    <w:rsid w:val="00D40E01"/>
    <w:rsid w:val="00D47468"/>
    <w:rsid w:val="00D70C89"/>
    <w:rsid w:val="00D770DE"/>
    <w:rsid w:val="00D77B9E"/>
    <w:rsid w:val="00D85251"/>
    <w:rsid w:val="00D90C08"/>
    <w:rsid w:val="00DA7B61"/>
    <w:rsid w:val="00DB40E1"/>
    <w:rsid w:val="00DC6545"/>
    <w:rsid w:val="00DD1216"/>
    <w:rsid w:val="00DD12A1"/>
    <w:rsid w:val="00DE4576"/>
    <w:rsid w:val="00E107C1"/>
    <w:rsid w:val="00E228D7"/>
    <w:rsid w:val="00E27799"/>
    <w:rsid w:val="00E30FF6"/>
    <w:rsid w:val="00E33903"/>
    <w:rsid w:val="00E340F3"/>
    <w:rsid w:val="00E46CCB"/>
    <w:rsid w:val="00E52424"/>
    <w:rsid w:val="00E56130"/>
    <w:rsid w:val="00E63D5F"/>
    <w:rsid w:val="00E65567"/>
    <w:rsid w:val="00E710A5"/>
    <w:rsid w:val="00E74137"/>
    <w:rsid w:val="00E93888"/>
    <w:rsid w:val="00E96602"/>
    <w:rsid w:val="00EA4B53"/>
    <w:rsid w:val="00EA647F"/>
    <w:rsid w:val="00EB05E1"/>
    <w:rsid w:val="00EB64A3"/>
    <w:rsid w:val="00EC19B4"/>
    <w:rsid w:val="00EC5065"/>
    <w:rsid w:val="00EC595A"/>
    <w:rsid w:val="00EC7FA5"/>
    <w:rsid w:val="00ED038E"/>
    <w:rsid w:val="00ED3980"/>
    <w:rsid w:val="00EF0724"/>
    <w:rsid w:val="00F11CD0"/>
    <w:rsid w:val="00F130C1"/>
    <w:rsid w:val="00F16E88"/>
    <w:rsid w:val="00F34D5B"/>
    <w:rsid w:val="00F42987"/>
    <w:rsid w:val="00F55F27"/>
    <w:rsid w:val="00F57A65"/>
    <w:rsid w:val="00F601B3"/>
    <w:rsid w:val="00F61F25"/>
    <w:rsid w:val="00F62AF3"/>
    <w:rsid w:val="00F7077B"/>
    <w:rsid w:val="00F73D75"/>
    <w:rsid w:val="00F80F75"/>
    <w:rsid w:val="00FA2092"/>
    <w:rsid w:val="00FA386E"/>
    <w:rsid w:val="00FA5AA7"/>
    <w:rsid w:val="00FB0C17"/>
    <w:rsid w:val="00FB7808"/>
    <w:rsid w:val="00FB7C8C"/>
    <w:rsid w:val="00FC008E"/>
    <w:rsid w:val="00FC3C84"/>
    <w:rsid w:val="00FC4520"/>
    <w:rsid w:val="00FD3113"/>
    <w:rsid w:val="00FE3688"/>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link w:val="22"/>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rsid w:val="009C1494"/>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aliases w:val="#見出し1 IPSJ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 w:type="character" w:styleId="af0">
    <w:name w:val="annotation reference"/>
    <w:basedOn w:val="a2"/>
    <w:uiPriority w:val="99"/>
    <w:semiHidden/>
    <w:unhideWhenUsed/>
    <w:rsid w:val="00BD4DD1"/>
    <w:rPr>
      <w:sz w:val="18"/>
      <w:szCs w:val="18"/>
    </w:rPr>
  </w:style>
  <w:style w:type="paragraph" w:styleId="af1">
    <w:name w:val="annotation text"/>
    <w:basedOn w:val="a1"/>
    <w:link w:val="af2"/>
    <w:uiPriority w:val="99"/>
    <w:semiHidden/>
    <w:unhideWhenUsed/>
    <w:rsid w:val="00BD4DD1"/>
    <w:pPr>
      <w:jc w:val="left"/>
    </w:pPr>
  </w:style>
  <w:style w:type="character" w:customStyle="1" w:styleId="af2">
    <w:name w:val="コメント文字列 (文字)"/>
    <w:basedOn w:val="a2"/>
    <w:link w:val="af1"/>
    <w:uiPriority w:val="99"/>
    <w:semiHidden/>
    <w:rsid w:val="00BD4DD1"/>
    <w:rPr>
      <w:kern w:val="2"/>
      <w:sz w:val="18"/>
      <w:szCs w:val="18"/>
    </w:rPr>
  </w:style>
  <w:style w:type="paragraph" w:styleId="af3">
    <w:name w:val="annotation subject"/>
    <w:basedOn w:val="af1"/>
    <w:next w:val="af1"/>
    <w:link w:val="af4"/>
    <w:uiPriority w:val="99"/>
    <w:semiHidden/>
    <w:unhideWhenUsed/>
    <w:rsid w:val="00BD4DD1"/>
    <w:rPr>
      <w:b/>
      <w:bCs/>
    </w:rPr>
  </w:style>
  <w:style w:type="character" w:customStyle="1" w:styleId="af4">
    <w:name w:val="コメント内容 (文字)"/>
    <w:basedOn w:val="af2"/>
    <w:link w:val="af3"/>
    <w:uiPriority w:val="99"/>
    <w:semiHidden/>
    <w:rsid w:val="00BD4DD1"/>
    <w:rPr>
      <w:b/>
      <w:bCs/>
      <w:kern w:val="2"/>
      <w:sz w:val="18"/>
      <w:szCs w:val="18"/>
    </w:rPr>
  </w:style>
  <w:style w:type="paragraph" w:styleId="af5">
    <w:name w:val="Balloon Text"/>
    <w:basedOn w:val="a1"/>
    <w:link w:val="af6"/>
    <w:uiPriority w:val="99"/>
    <w:semiHidden/>
    <w:unhideWhenUsed/>
    <w:rsid w:val="00BD4DD1"/>
    <w:rPr>
      <w:rFonts w:ascii="ＭＳ 明朝"/>
    </w:rPr>
  </w:style>
  <w:style w:type="character" w:customStyle="1" w:styleId="af6">
    <w:name w:val="吹き出し (文字)"/>
    <w:basedOn w:val="a2"/>
    <w:link w:val="af5"/>
    <w:uiPriority w:val="99"/>
    <w:semiHidden/>
    <w:rsid w:val="00BD4DD1"/>
    <w:rPr>
      <w:rFonts w:ascii="ＭＳ 明朝"/>
      <w:kern w:val="2"/>
      <w:sz w:val="18"/>
      <w:szCs w:val="18"/>
    </w:rPr>
  </w:style>
  <w:style w:type="paragraph" w:styleId="af7">
    <w:name w:val="Revision"/>
    <w:hidden/>
    <w:uiPriority w:val="99"/>
    <w:semiHidden/>
    <w:rsid w:val="00D85251"/>
    <w:rPr>
      <w:kern w:val="2"/>
      <w:sz w:val="18"/>
      <w:szCs w:val="18"/>
    </w:rPr>
  </w:style>
  <w:style w:type="character" w:customStyle="1" w:styleId="22">
    <w:name w:val="見出し 2 (文字)"/>
    <w:aliases w:val="#見出し2 IPSJ (文字)"/>
    <w:basedOn w:val="a2"/>
    <w:link w:val="21"/>
    <w:rsid w:val="008000BC"/>
    <w:rPr>
      <w:rFonts w:eastAsia="ＭＳ ゴシック"/>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29">
      <w:bodyDiv w:val="1"/>
      <w:marLeft w:val="0"/>
      <w:marRight w:val="0"/>
      <w:marTop w:val="0"/>
      <w:marBottom w:val="0"/>
      <w:divBdr>
        <w:top w:val="none" w:sz="0" w:space="0" w:color="auto"/>
        <w:left w:val="none" w:sz="0" w:space="0" w:color="auto"/>
        <w:bottom w:val="none" w:sz="0" w:space="0" w:color="auto"/>
        <w:right w:val="none" w:sz="0" w:space="0" w:color="auto"/>
      </w:divBdr>
    </w:div>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294827363">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E3B9D-029B-2542-941C-D0696DA2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2</TotalTime>
  <Pages>3</Pages>
  <Words>764</Words>
  <Characters>4360</Characters>
  <Application>Microsoft Macintosh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5114</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3</cp:revision>
  <cp:lastPrinted>2018-12-25T12:33:00Z</cp:lastPrinted>
  <dcterms:created xsi:type="dcterms:W3CDTF">2018-12-25T12:33:00Z</dcterms:created>
  <dcterms:modified xsi:type="dcterms:W3CDTF">2018-12-25T12:34:00Z</dcterms:modified>
</cp:coreProperties>
</file>